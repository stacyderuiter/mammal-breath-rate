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2402" w14:textId="4547F728" w:rsidR="00AE0E34" w:rsidRPr="001930D6" w:rsidRDefault="00AE0E34" w:rsidP="00EF6ACB">
      <w:pPr>
        <w:widowControl w:val="0"/>
        <w:spacing w:line="480" w:lineRule="auto"/>
        <w:rPr>
          <w:rFonts w:ascii="Times New Roman" w:hAnsi="Times New Roman" w:cs="Times New Roman"/>
          <w:sz w:val="24"/>
          <w:szCs w:val="24"/>
        </w:rPr>
      </w:pPr>
      <w:r w:rsidRPr="001930D6">
        <w:rPr>
          <w:rFonts w:ascii="Times New Roman" w:hAnsi="Times New Roman" w:cs="Times New Roman"/>
          <w:b/>
          <w:bCs/>
          <w:sz w:val="24"/>
          <w:szCs w:val="24"/>
        </w:rPr>
        <w:t>Title</w:t>
      </w:r>
      <w:r w:rsidRPr="001930D6">
        <w:rPr>
          <w:rFonts w:ascii="Times New Roman" w:hAnsi="Times New Roman" w:cs="Times New Roman"/>
          <w:sz w:val="24"/>
          <w:szCs w:val="24"/>
        </w:rPr>
        <w:t xml:space="preserve">: </w:t>
      </w:r>
      <w:r w:rsidR="0043727D">
        <w:rPr>
          <w:rFonts w:ascii="Times New Roman" w:hAnsi="Times New Roman" w:cs="Times New Roman"/>
          <w:sz w:val="24"/>
          <w:szCs w:val="24"/>
        </w:rPr>
        <w:t xml:space="preserve">Phylogenetic allometric scaling of basal breathing frequency </w:t>
      </w:r>
      <w:r w:rsidR="00521A32">
        <w:rPr>
          <w:rFonts w:ascii="Times New Roman" w:hAnsi="Times New Roman" w:cs="Times New Roman"/>
          <w:sz w:val="24"/>
          <w:szCs w:val="24"/>
        </w:rPr>
        <w:t>in terrestrial, semi-aquatic, and aquatic mammals</w:t>
      </w:r>
    </w:p>
    <w:p w14:paraId="1B732B6F" w14:textId="73937789" w:rsidR="002058DC" w:rsidRPr="006D613A" w:rsidRDefault="00AE0E34" w:rsidP="00EF6ACB">
      <w:pPr>
        <w:widowControl w:val="0"/>
        <w:spacing w:line="480" w:lineRule="auto"/>
        <w:rPr>
          <w:rFonts w:ascii="Times New Roman" w:hAnsi="Times New Roman" w:cs="Times New Roman"/>
          <w:sz w:val="24"/>
          <w:szCs w:val="24"/>
        </w:rPr>
      </w:pPr>
      <w:r w:rsidRPr="008322EE">
        <w:rPr>
          <w:rFonts w:ascii="Times New Roman" w:hAnsi="Times New Roman" w:cs="Times New Roman"/>
          <w:b/>
          <w:bCs/>
          <w:sz w:val="24"/>
          <w:szCs w:val="24"/>
        </w:rPr>
        <w:t>Authors</w:t>
      </w:r>
      <w:r w:rsidRPr="008322EE">
        <w:rPr>
          <w:rFonts w:ascii="Times New Roman" w:hAnsi="Times New Roman" w:cs="Times New Roman"/>
          <w:sz w:val="24"/>
          <w:szCs w:val="24"/>
        </w:rPr>
        <w:t xml:space="preserve">: </w:t>
      </w:r>
      <w:r w:rsidR="004813F2" w:rsidRPr="002F7168">
        <w:rPr>
          <w:rFonts w:ascii="Times New Roman" w:hAnsi="Times New Roman" w:cs="Times New Roman"/>
          <w:sz w:val="24"/>
          <w:szCs w:val="24"/>
        </w:rPr>
        <w:t>Andreas Fahlman</w:t>
      </w:r>
      <w:r w:rsidR="004813F2">
        <w:rPr>
          <w:rFonts w:ascii="Times New Roman" w:hAnsi="Times New Roman" w:cs="Times New Roman"/>
          <w:sz w:val="24"/>
          <w:szCs w:val="24"/>
          <w:vertAlign w:val="superscript"/>
        </w:rPr>
        <w:t>1,2,3</w:t>
      </w:r>
      <w:r w:rsidR="00E74DDF">
        <w:rPr>
          <w:rFonts w:ascii="Times New Roman" w:hAnsi="Times New Roman" w:cs="Times New Roman"/>
          <w:sz w:val="24"/>
          <w:szCs w:val="24"/>
        </w:rPr>
        <w:t xml:space="preserve">, </w:t>
      </w:r>
      <w:r w:rsidR="00E74DDF" w:rsidRPr="00E74DDF">
        <w:rPr>
          <w:rFonts w:ascii="Times New Roman" w:hAnsi="Times New Roman" w:cs="Times New Roman"/>
          <w:sz w:val="24"/>
          <w:szCs w:val="24"/>
        </w:rPr>
        <w:t>Elliot Stielstra</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Ethan Wilstermann</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Simon Rylaarsdam</w:t>
      </w:r>
      <w:r w:rsidR="00E74DDF">
        <w:rPr>
          <w:rFonts w:ascii="Times New Roman" w:hAnsi="Times New Roman" w:cs="Times New Roman"/>
          <w:sz w:val="24"/>
          <w:szCs w:val="24"/>
          <w:vertAlign w:val="superscript"/>
        </w:rPr>
        <w:t>4</w:t>
      </w:r>
      <w:r w:rsidR="00E74DDF" w:rsidRPr="00E74DDF">
        <w:rPr>
          <w:rFonts w:ascii="Times New Roman" w:hAnsi="Times New Roman" w:cs="Times New Roman"/>
          <w:sz w:val="24"/>
          <w:szCs w:val="24"/>
        </w:rPr>
        <w:t>, Stacy DeRuiter</w:t>
      </w:r>
      <w:r w:rsidR="00E74DDF">
        <w:rPr>
          <w:rFonts w:ascii="Times New Roman" w:hAnsi="Times New Roman" w:cs="Times New Roman"/>
          <w:sz w:val="24"/>
          <w:szCs w:val="24"/>
          <w:vertAlign w:val="superscript"/>
        </w:rPr>
        <w:t>4</w:t>
      </w:r>
      <w:r w:rsidR="00E74DDF">
        <w:rPr>
          <w:rFonts w:ascii="Times New Roman" w:hAnsi="Times New Roman" w:cs="Times New Roman"/>
          <w:sz w:val="24"/>
          <w:szCs w:val="24"/>
        </w:rPr>
        <w:t xml:space="preserve">, </w:t>
      </w:r>
      <w:r w:rsidR="004D21D4">
        <w:rPr>
          <w:rFonts w:ascii="Times New Roman" w:hAnsi="Times New Roman" w:cs="Times New Roman"/>
          <w:sz w:val="24"/>
          <w:szCs w:val="24"/>
        </w:rPr>
        <w:t>Josefin Larsson</w:t>
      </w:r>
      <w:r w:rsidR="004D21D4" w:rsidRPr="004D21D4">
        <w:rPr>
          <w:rFonts w:ascii="Times New Roman" w:hAnsi="Times New Roman" w:cs="Times New Roman"/>
          <w:sz w:val="24"/>
          <w:szCs w:val="24"/>
          <w:vertAlign w:val="superscript"/>
        </w:rPr>
        <w:t>5</w:t>
      </w:r>
      <w:r w:rsidR="004D21D4">
        <w:rPr>
          <w:rFonts w:ascii="Times New Roman" w:hAnsi="Times New Roman" w:cs="Times New Roman"/>
          <w:sz w:val="24"/>
          <w:szCs w:val="24"/>
        </w:rPr>
        <w:t xml:space="preserve">, </w:t>
      </w:r>
      <w:r w:rsidR="004D21D4" w:rsidRPr="004D21D4">
        <w:rPr>
          <w:rFonts w:ascii="Times New Roman" w:hAnsi="Times New Roman" w:cs="Times New Roman"/>
          <w:sz w:val="24"/>
          <w:szCs w:val="24"/>
        </w:rPr>
        <w:t>Guillermo J. Sanchez-Contreras</w:t>
      </w:r>
      <w:r w:rsidR="004D21D4" w:rsidRPr="005363BF">
        <w:rPr>
          <w:rFonts w:ascii="Times New Roman" w:hAnsi="Times New Roman" w:cs="Times New Roman"/>
          <w:sz w:val="24"/>
          <w:szCs w:val="24"/>
          <w:vertAlign w:val="superscript"/>
        </w:rPr>
        <w:t>6</w:t>
      </w:r>
      <w:r w:rsidR="004D21D4">
        <w:rPr>
          <w:rFonts w:ascii="Times New Roman" w:hAnsi="Times New Roman" w:cs="Times New Roman"/>
          <w:sz w:val="24"/>
          <w:szCs w:val="24"/>
        </w:rPr>
        <w:t xml:space="preserve">, </w:t>
      </w:r>
      <w:r w:rsidR="005363BF">
        <w:rPr>
          <w:rFonts w:ascii="Times New Roman" w:hAnsi="Times New Roman" w:cs="Times New Roman"/>
          <w:sz w:val="24"/>
          <w:szCs w:val="24"/>
        </w:rPr>
        <w:t>Suguru Higa</w:t>
      </w:r>
      <w:r w:rsidR="005363BF" w:rsidRPr="005363BF">
        <w:rPr>
          <w:rFonts w:ascii="Times New Roman" w:hAnsi="Times New Roman" w:cs="Times New Roman"/>
          <w:sz w:val="24"/>
          <w:szCs w:val="24"/>
          <w:vertAlign w:val="superscript"/>
        </w:rPr>
        <w:t>7</w:t>
      </w:r>
      <w:r w:rsidR="005363BF">
        <w:rPr>
          <w:rFonts w:ascii="Times New Roman" w:hAnsi="Times New Roman" w:cs="Times New Roman"/>
          <w:sz w:val="24"/>
          <w:szCs w:val="24"/>
        </w:rPr>
        <w:t xml:space="preserve">, </w:t>
      </w:r>
      <w:r w:rsidR="005363BF" w:rsidRPr="005363BF">
        <w:rPr>
          <w:rFonts w:ascii="Times New Roman" w:hAnsi="Times New Roman" w:cs="Times New Roman"/>
          <w:sz w:val="24"/>
          <w:szCs w:val="24"/>
        </w:rPr>
        <w:t>Gonçalo Marques</w:t>
      </w:r>
      <w:r w:rsidR="005363BF" w:rsidRPr="005363BF">
        <w:rPr>
          <w:rFonts w:ascii="Times New Roman" w:hAnsi="Times New Roman" w:cs="Times New Roman"/>
          <w:sz w:val="24"/>
          <w:szCs w:val="24"/>
          <w:vertAlign w:val="superscript"/>
        </w:rPr>
        <w:t>8</w:t>
      </w:r>
      <w:r w:rsidR="000F3227">
        <w:rPr>
          <w:rFonts w:ascii="Times New Roman" w:hAnsi="Times New Roman" w:cs="Times New Roman"/>
          <w:sz w:val="24"/>
          <w:szCs w:val="24"/>
        </w:rPr>
        <w:t xml:space="preserve">, </w:t>
      </w:r>
      <w:r w:rsidR="000F3227" w:rsidRPr="000D3570">
        <w:rPr>
          <w:rFonts w:ascii="Times New Roman" w:hAnsi="Times New Roman" w:cs="Times New Roman"/>
          <w:sz w:val="24"/>
          <w:szCs w:val="24"/>
        </w:rPr>
        <w:t>Malgosia Kaczmarska</w:t>
      </w:r>
      <w:r w:rsidR="000F3227">
        <w:rPr>
          <w:rFonts w:ascii="Times New Roman" w:hAnsi="Times New Roman" w:cs="Times New Roman"/>
          <w:sz w:val="24"/>
          <w:szCs w:val="24"/>
          <w:vertAlign w:val="superscript"/>
        </w:rPr>
        <w:t>9</w:t>
      </w:r>
      <w:r w:rsidR="006D613A">
        <w:rPr>
          <w:rFonts w:ascii="Times New Roman" w:hAnsi="Times New Roman" w:cs="Times New Roman"/>
          <w:sz w:val="24"/>
          <w:szCs w:val="24"/>
        </w:rPr>
        <w:t>, Austin Allen</w:t>
      </w:r>
      <w:r w:rsidR="006D613A" w:rsidRPr="006D613A">
        <w:rPr>
          <w:rFonts w:ascii="Times New Roman" w:hAnsi="Times New Roman" w:cs="Times New Roman"/>
          <w:sz w:val="24"/>
          <w:szCs w:val="24"/>
          <w:vertAlign w:val="superscript"/>
        </w:rPr>
        <w:t>10</w:t>
      </w:r>
    </w:p>
    <w:p w14:paraId="599621E1" w14:textId="06D4E34B" w:rsidR="000D3570" w:rsidRDefault="003C0317" w:rsidP="00EF6ACB">
      <w:pPr>
        <w:widowControl w:val="0"/>
        <w:spacing w:line="480" w:lineRule="auto"/>
        <w:rPr>
          <w:rFonts w:ascii="Times New Roman" w:hAnsi="Times New Roman" w:cs="Times New Roman"/>
          <w:sz w:val="24"/>
          <w:szCs w:val="24"/>
        </w:rPr>
      </w:pPr>
      <w:commentRangeStart w:id="0"/>
      <w:r w:rsidRPr="00CA4BD0">
        <w:rPr>
          <w:rFonts w:ascii="Times New Roman" w:hAnsi="Times New Roman" w:cs="Times New Roman"/>
          <w:sz w:val="24"/>
          <w:szCs w:val="24"/>
        </w:rPr>
        <w:t xml:space="preserve">Malgosia Kaczmarska &lt;mal.kaczmarska@gmail.com; </w:t>
      </w:r>
      <w:r w:rsidR="000D3570" w:rsidRPr="00CA4BD0">
        <w:rPr>
          <w:rFonts w:ascii="Times New Roman" w:hAnsi="Times New Roman" w:cs="Times New Roman"/>
          <w:sz w:val="24"/>
          <w:szCs w:val="24"/>
        </w:rPr>
        <w:t xml:space="preserve"> </w:t>
      </w:r>
      <w:r w:rsidR="003424B3" w:rsidRPr="00CA4BD0">
        <w:rPr>
          <w:rFonts w:ascii="Times New Roman" w:hAnsi="Times New Roman" w:cs="Times New Roman"/>
          <w:sz w:val="24"/>
          <w:szCs w:val="24"/>
        </w:rPr>
        <w:t>Su</w:t>
      </w:r>
      <w:r w:rsidR="003424B3" w:rsidRPr="003424B3">
        <w:rPr>
          <w:rFonts w:ascii="Times New Roman" w:hAnsi="Times New Roman" w:cs="Times New Roman"/>
          <w:sz w:val="24"/>
          <w:szCs w:val="24"/>
        </w:rPr>
        <w:t>guru Higa</w:t>
      </w:r>
      <w:r w:rsidR="003424B3">
        <w:rPr>
          <w:rFonts w:ascii="Times New Roman" w:hAnsi="Times New Roman" w:cs="Times New Roman"/>
          <w:sz w:val="24"/>
          <w:szCs w:val="24"/>
        </w:rPr>
        <w:t xml:space="preserve">, </w:t>
      </w:r>
      <w:r w:rsidR="003424B3" w:rsidRPr="003424B3">
        <w:rPr>
          <w:rFonts w:ascii="Times New Roman" w:hAnsi="Times New Roman" w:cs="Times New Roman"/>
          <w:sz w:val="24"/>
          <w:szCs w:val="24"/>
        </w:rPr>
        <w:t>Okinawa Churaumi Aquarium and Okinawa Churashaima Foundation</w:t>
      </w:r>
      <w:r w:rsidR="0072129F">
        <w:rPr>
          <w:rFonts w:ascii="Times New Roman" w:hAnsi="Times New Roman" w:cs="Times New Roman"/>
          <w:sz w:val="24"/>
          <w:szCs w:val="24"/>
        </w:rPr>
        <w:t>-</w:t>
      </w:r>
      <w:r w:rsidR="0072129F" w:rsidRPr="0072129F">
        <w:rPr>
          <w:rFonts w:ascii="MS Gothic" w:eastAsia="MS Gothic" w:hAnsi="MS Gothic" w:cs="MS Gothic" w:hint="eastAsia"/>
          <w:sz w:val="24"/>
          <w:szCs w:val="24"/>
        </w:rPr>
        <w:t>比嘉</w:t>
      </w:r>
      <w:r w:rsidR="0072129F" w:rsidRPr="0072129F">
        <w:rPr>
          <w:rFonts w:ascii="Times New Roman" w:hAnsi="Times New Roman" w:cs="Times New Roman"/>
          <w:sz w:val="24"/>
          <w:szCs w:val="24"/>
        </w:rPr>
        <w:t xml:space="preserve"> </w:t>
      </w:r>
      <w:r w:rsidR="0072129F" w:rsidRPr="0072129F">
        <w:rPr>
          <w:rFonts w:ascii="MS Gothic" w:eastAsia="MS Gothic" w:hAnsi="MS Gothic" w:cs="MS Gothic" w:hint="eastAsia"/>
          <w:sz w:val="24"/>
          <w:szCs w:val="24"/>
        </w:rPr>
        <w:t>克</w:t>
      </w:r>
      <w:r w:rsidR="0072129F" w:rsidRPr="0072129F">
        <w:rPr>
          <w:rFonts w:ascii="Times New Roman" w:hAnsi="Times New Roman" w:cs="Times New Roman"/>
          <w:sz w:val="24"/>
          <w:szCs w:val="24"/>
        </w:rPr>
        <w:t xml:space="preserve"> &lt;s-higa@okichura.jp&gt;</w:t>
      </w:r>
      <w:r w:rsidR="003424B3">
        <w:rPr>
          <w:rFonts w:ascii="Times New Roman" w:hAnsi="Times New Roman" w:cs="Times New Roman"/>
          <w:sz w:val="24"/>
          <w:szCs w:val="24"/>
        </w:rPr>
        <w:t xml:space="preserve">; </w:t>
      </w:r>
      <w:r w:rsidR="00DC6ED1">
        <w:rPr>
          <w:rFonts w:ascii="Times New Roman" w:hAnsi="Times New Roman" w:cs="Times New Roman"/>
          <w:sz w:val="24"/>
          <w:szCs w:val="24"/>
        </w:rPr>
        <w:t>Zoomarine Portugal, Goncalo Marques-</w:t>
      </w:r>
      <w:r w:rsidR="00DC6ED1" w:rsidRPr="00CA4BD0">
        <w:rPr>
          <w:rFonts w:ascii="Times New Roman" w:hAnsi="Times New Roman" w:cs="Times New Roman"/>
          <w:sz w:val="24"/>
          <w:szCs w:val="24"/>
        </w:rPr>
        <w:t xml:space="preserve">Gonçalo Marques </w:t>
      </w:r>
      <w:hyperlink r:id="rId8" w:history="1">
        <w:r w:rsidR="00DC6ED1" w:rsidRPr="00CA4BD0">
          <w:rPr>
            <w:rStyle w:val="Hyperlink"/>
            <w:rFonts w:ascii="Times New Roman" w:hAnsi="Times New Roman" w:cs="Times New Roman"/>
            <w:sz w:val="24"/>
            <w:szCs w:val="24"/>
          </w:rPr>
          <w:t>goncalo.marques@zoomarine.pt</w:t>
        </w:r>
      </w:hyperlink>
      <w:r w:rsidR="00DC6ED1">
        <w:rPr>
          <w:rFonts w:ascii="Times New Roman" w:hAnsi="Times New Roman" w:cs="Times New Roman"/>
          <w:sz w:val="24"/>
          <w:szCs w:val="24"/>
        </w:rPr>
        <w:t xml:space="preserve">; </w:t>
      </w:r>
    </w:p>
    <w:p w14:paraId="417147CA" w14:textId="77777777" w:rsidR="00DC6ED1" w:rsidRPr="003C0317" w:rsidRDefault="00DC6ED1" w:rsidP="00EF6ACB">
      <w:pPr>
        <w:widowControl w:val="0"/>
        <w:spacing w:line="480" w:lineRule="auto"/>
        <w:rPr>
          <w:rFonts w:ascii="Times New Roman" w:hAnsi="Times New Roman" w:cs="Times New Roman"/>
          <w:sz w:val="24"/>
          <w:szCs w:val="24"/>
        </w:rPr>
      </w:pPr>
    </w:p>
    <w:p w14:paraId="7A60D215" w14:textId="4A3FA244" w:rsidR="00DC6ED1" w:rsidRPr="00E64CE8" w:rsidRDefault="00DC6ED1" w:rsidP="00EF6ACB">
      <w:pPr>
        <w:widowControl w:val="0"/>
        <w:spacing w:line="480" w:lineRule="auto"/>
        <w:rPr>
          <w:rFonts w:ascii="Times New Roman" w:hAnsi="Times New Roman" w:cs="Times New Roman"/>
          <w:sz w:val="24"/>
          <w:szCs w:val="24"/>
        </w:rPr>
      </w:pPr>
      <w:r w:rsidRPr="00E64CE8">
        <w:rPr>
          <w:rFonts w:ascii="Times New Roman" w:hAnsi="Times New Roman" w:cs="Times New Roman"/>
          <w:sz w:val="24"/>
          <w:szCs w:val="24"/>
        </w:rPr>
        <w:t>Paraiza: Alicia Quievy &lt;alicia.quievy@pairidaiza.eu&gt;</w:t>
      </w:r>
      <w:commentRangeEnd w:id="0"/>
      <w:r w:rsidR="00CA4BD0">
        <w:rPr>
          <w:rStyle w:val="CommentReference"/>
        </w:rPr>
        <w:commentReference w:id="0"/>
      </w:r>
    </w:p>
    <w:p w14:paraId="5AC29ACA" w14:textId="797F7234" w:rsidR="004813F2" w:rsidRPr="00E64CE8" w:rsidRDefault="004813F2" w:rsidP="00EF6ACB">
      <w:pPr>
        <w:widowControl w:val="0"/>
        <w:spacing w:after="0" w:line="480" w:lineRule="auto"/>
        <w:rPr>
          <w:rFonts w:ascii="Times New Roman" w:hAnsi="Times New Roman" w:cs="Times New Roman"/>
          <w:sz w:val="24"/>
          <w:szCs w:val="24"/>
        </w:rPr>
      </w:pPr>
      <w:r w:rsidRPr="00E64CE8">
        <w:rPr>
          <w:rFonts w:ascii="Times New Roman" w:hAnsi="Times New Roman" w:cs="Times New Roman"/>
          <w:sz w:val="24"/>
          <w:szCs w:val="24"/>
          <w:vertAlign w:val="superscript"/>
        </w:rPr>
        <w:t>1</w:t>
      </w:r>
      <w:r w:rsidRPr="00E64CE8">
        <w:rPr>
          <w:rFonts w:ascii="Times New Roman" w:hAnsi="Times New Roman" w:cs="Times New Roman"/>
          <w:sz w:val="24"/>
          <w:szCs w:val="24"/>
        </w:rPr>
        <w:t>Fundación Oceanogràfic, Valencia, Spain</w:t>
      </w:r>
    </w:p>
    <w:p w14:paraId="76B919C3" w14:textId="23FD8A20" w:rsidR="004813F2" w:rsidRPr="00E64CE8" w:rsidRDefault="004813F2" w:rsidP="00EF6ACB">
      <w:pPr>
        <w:widowControl w:val="0"/>
        <w:spacing w:after="0" w:line="480" w:lineRule="auto"/>
        <w:rPr>
          <w:rFonts w:ascii="Times New Roman" w:hAnsi="Times New Roman" w:cs="Times New Roman"/>
          <w:sz w:val="24"/>
          <w:szCs w:val="24"/>
        </w:rPr>
      </w:pPr>
      <w:r w:rsidRPr="00E64CE8">
        <w:rPr>
          <w:rFonts w:ascii="Times New Roman" w:hAnsi="Times New Roman" w:cs="Times New Roman"/>
          <w:sz w:val="24"/>
          <w:szCs w:val="24"/>
          <w:vertAlign w:val="superscript"/>
        </w:rPr>
        <w:t>2</w:t>
      </w:r>
      <w:r w:rsidR="005F749E" w:rsidRPr="00E64CE8">
        <w:rPr>
          <w:rFonts w:ascii="Times New Roman" w:hAnsi="Times New Roman" w:cs="Times New Roman"/>
          <w:sz w:val="24"/>
          <w:szCs w:val="24"/>
        </w:rPr>
        <w:t>Global Diving Research, San Lucar de Barrameda, Spain</w:t>
      </w:r>
    </w:p>
    <w:p w14:paraId="361E3AA3" w14:textId="4E19F47A" w:rsidR="004813F2" w:rsidRDefault="004813F2"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Pr="004813F2">
        <w:rPr>
          <w:rFonts w:ascii="Times New Roman" w:hAnsi="Times New Roman" w:cs="Times New Roman"/>
          <w:sz w:val="24"/>
          <w:szCs w:val="24"/>
        </w:rPr>
        <w:t>IFM, Linkoping University, Linkoping Sweden</w:t>
      </w:r>
    </w:p>
    <w:p w14:paraId="560B3DAE" w14:textId="45627F54" w:rsidR="00E74DDF" w:rsidRDefault="00E74DDF"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Calvin University</w:t>
      </w:r>
      <w:r w:rsidR="00632F30">
        <w:rPr>
          <w:rFonts w:ascii="Times New Roman" w:hAnsi="Times New Roman" w:cs="Times New Roman"/>
          <w:sz w:val="24"/>
          <w:szCs w:val="24"/>
        </w:rPr>
        <w:t>, Grand Rapids, Michigan, USA</w:t>
      </w:r>
    </w:p>
    <w:p w14:paraId="27162700" w14:textId="0C10F8EB" w:rsidR="004D21D4" w:rsidRDefault="004D21D4" w:rsidP="004D21D4">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5</w:t>
      </w:r>
      <w:r w:rsidRPr="004D21D4">
        <w:rPr>
          <w:rFonts w:ascii="Times New Roman" w:hAnsi="Times New Roman" w:cs="Times New Roman"/>
          <w:sz w:val="24"/>
          <w:szCs w:val="24"/>
        </w:rPr>
        <w:t>Kolmården Wildlife Park, Kolmården,</w:t>
      </w:r>
      <w:r>
        <w:rPr>
          <w:rFonts w:ascii="Times New Roman" w:hAnsi="Times New Roman" w:cs="Times New Roman"/>
          <w:sz w:val="24"/>
          <w:szCs w:val="24"/>
        </w:rPr>
        <w:t xml:space="preserve"> </w:t>
      </w:r>
      <w:r w:rsidRPr="004D21D4">
        <w:rPr>
          <w:rFonts w:ascii="Times New Roman" w:hAnsi="Times New Roman" w:cs="Times New Roman"/>
          <w:sz w:val="24"/>
          <w:szCs w:val="24"/>
        </w:rPr>
        <w:t>Sweden</w:t>
      </w:r>
    </w:p>
    <w:p w14:paraId="0BADF2E8" w14:textId="77777777" w:rsidR="005363BF" w:rsidRDefault="004D21D4" w:rsidP="00EF6ACB">
      <w:pPr>
        <w:widowControl w:val="0"/>
        <w:spacing w:after="0" w:line="480" w:lineRule="auto"/>
        <w:rPr>
          <w:rFonts w:ascii="Times New Roman" w:hAnsi="Times New Roman" w:cs="Times New Roman"/>
          <w:sz w:val="24"/>
          <w:szCs w:val="24"/>
        </w:rPr>
      </w:pPr>
      <w:r w:rsidRPr="004D21D4">
        <w:rPr>
          <w:rFonts w:ascii="Times New Roman" w:hAnsi="Times New Roman" w:cs="Times New Roman"/>
          <w:sz w:val="24"/>
          <w:szCs w:val="24"/>
          <w:vertAlign w:val="superscript"/>
        </w:rPr>
        <w:t>6</w:t>
      </w:r>
      <w:r w:rsidRPr="004D21D4">
        <w:rPr>
          <w:rFonts w:ascii="Times New Roman" w:hAnsi="Times New Roman" w:cs="Times New Roman"/>
          <w:sz w:val="24"/>
          <w:szCs w:val="24"/>
        </w:rPr>
        <w:t>The Dolphin Company, Cancún, Mexico</w:t>
      </w:r>
    </w:p>
    <w:p w14:paraId="0759258B" w14:textId="4A843ACF" w:rsidR="005363BF" w:rsidRPr="00E74DDF"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7</w:t>
      </w:r>
      <w:r w:rsidRPr="005363BF">
        <w:rPr>
          <w:rFonts w:ascii="Times New Roman" w:hAnsi="Times New Roman" w:cs="Times New Roman"/>
          <w:sz w:val="24"/>
          <w:szCs w:val="24"/>
        </w:rPr>
        <w:t>Okinawa Churaumi Aquarium</w:t>
      </w:r>
      <w:r>
        <w:rPr>
          <w:rFonts w:ascii="Times New Roman" w:hAnsi="Times New Roman" w:cs="Times New Roman"/>
          <w:sz w:val="24"/>
          <w:szCs w:val="24"/>
        </w:rPr>
        <w:t xml:space="preserve">, Okinawa, Japan </w:t>
      </w:r>
    </w:p>
    <w:p w14:paraId="64D4C8B3" w14:textId="1EA0EE18" w:rsidR="008322EE" w:rsidRPr="004813F2" w:rsidRDefault="005363BF" w:rsidP="00EF6ACB">
      <w:pPr>
        <w:widowControl w:val="0"/>
        <w:spacing w:after="0" w:line="480" w:lineRule="auto"/>
        <w:rPr>
          <w:rFonts w:ascii="Times New Roman" w:hAnsi="Times New Roman" w:cs="Times New Roman"/>
          <w:sz w:val="24"/>
          <w:szCs w:val="24"/>
        </w:rPr>
      </w:pPr>
      <w:r w:rsidRPr="005363BF">
        <w:rPr>
          <w:rFonts w:ascii="Times New Roman" w:hAnsi="Times New Roman" w:cs="Times New Roman"/>
          <w:sz w:val="24"/>
          <w:szCs w:val="24"/>
          <w:vertAlign w:val="superscript"/>
        </w:rPr>
        <w:t>8</w:t>
      </w:r>
      <w:r>
        <w:rPr>
          <w:rFonts w:ascii="Times New Roman" w:hAnsi="Times New Roman" w:cs="Times New Roman"/>
          <w:sz w:val="24"/>
          <w:szCs w:val="24"/>
        </w:rPr>
        <w:t>Zoo Marine, Portugal</w:t>
      </w:r>
    </w:p>
    <w:p w14:paraId="522463ED" w14:textId="674936A5" w:rsidR="008322EE" w:rsidRPr="000F3227" w:rsidRDefault="000F3227" w:rsidP="00EF6ACB">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9</w:t>
      </w:r>
      <w:r>
        <w:rPr>
          <w:rFonts w:ascii="Times New Roman" w:hAnsi="Times New Roman" w:cs="Times New Roman"/>
          <w:sz w:val="24"/>
          <w:szCs w:val="24"/>
        </w:rPr>
        <w:t xml:space="preserve">Amneville, </w:t>
      </w:r>
      <w:r w:rsidR="00E40AC1">
        <w:rPr>
          <w:rFonts w:ascii="Times New Roman" w:hAnsi="Times New Roman" w:cs="Times New Roman"/>
          <w:sz w:val="24"/>
          <w:szCs w:val="24"/>
        </w:rPr>
        <w:t>France</w:t>
      </w:r>
    </w:p>
    <w:p w14:paraId="591A6053" w14:textId="6079BD41" w:rsidR="008322EE" w:rsidRPr="004813F2"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Correspondence:</w:t>
      </w:r>
      <w:r w:rsidRPr="004813F2">
        <w:rPr>
          <w:rFonts w:ascii="Times New Roman" w:hAnsi="Times New Roman" w:cs="Times New Roman"/>
          <w:sz w:val="24"/>
          <w:szCs w:val="24"/>
        </w:rPr>
        <w:t xml:space="preserve"> Andreas Fahlman, </w:t>
      </w:r>
      <w:r w:rsidR="00521A32">
        <w:rPr>
          <w:rFonts w:ascii="Times New Roman" w:hAnsi="Times New Roman" w:cs="Times New Roman"/>
          <w:sz w:val="24"/>
          <w:szCs w:val="24"/>
        </w:rPr>
        <w:t>gdrsl16@gmail.com</w:t>
      </w:r>
    </w:p>
    <w:p w14:paraId="63EE3933" w14:textId="5304AC37" w:rsidR="008322EE" w:rsidRPr="00170363" w:rsidRDefault="008322EE" w:rsidP="00EF6ACB">
      <w:pPr>
        <w:widowControl w:val="0"/>
        <w:spacing w:after="0" w:line="480" w:lineRule="auto"/>
        <w:rPr>
          <w:rFonts w:ascii="Times New Roman" w:hAnsi="Times New Roman" w:cs="Times New Roman"/>
          <w:sz w:val="24"/>
          <w:szCs w:val="24"/>
        </w:rPr>
      </w:pPr>
      <w:r w:rsidRPr="004813F2">
        <w:rPr>
          <w:rFonts w:ascii="Times New Roman" w:hAnsi="Times New Roman" w:cs="Times New Roman"/>
          <w:b/>
          <w:bCs/>
          <w:sz w:val="24"/>
          <w:szCs w:val="24"/>
        </w:rPr>
        <w:t>Key Words:</w:t>
      </w:r>
      <w:r w:rsidRPr="004813F2">
        <w:rPr>
          <w:rFonts w:ascii="Times New Roman" w:hAnsi="Times New Roman" w:cs="Times New Roman"/>
          <w:sz w:val="24"/>
          <w:szCs w:val="24"/>
        </w:rPr>
        <w:t xml:space="preserve"> </w:t>
      </w:r>
      <w:r w:rsidR="00521A32">
        <w:rPr>
          <w:rFonts w:ascii="Times New Roman" w:hAnsi="Times New Roman" w:cs="Times New Roman"/>
          <w:sz w:val="24"/>
          <w:szCs w:val="24"/>
        </w:rPr>
        <w:t>metabolic rat</w:t>
      </w:r>
      <w:r w:rsidR="00BF50A2">
        <w:rPr>
          <w:rFonts w:ascii="Times New Roman" w:hAnsi="Times New Roman" w:cs="Times New Roman"/>
          <w:sz w:val="24"/>
          <w:szCs w:val="24"/>
        </w:rPr>
        <w:t xml:space="preserve">e, respiration, </w:t>
      </w:r>
      <w:r w:rsidR="00251D68">
        <w:rPr>
          <w:rFonts w:ascii="Times New Roman" w:hAnsi="Times New Roman" w:cs="Times New Roman"/>
          <w:sz w:val="24"/>
          <w:szCs w:val="24"/>
        </w:rPr>
        <w:t>ventilation</w:t>
      </w:r>
    </w:p>
    <w:p w14:paraId="45154CB1" w14:textId="14D42B15" w:rsidR="008322EE" w:rsidRPr="00170363" w:rsidRDefault="008322EE" w:rsidP="00EF6ACB">
      <w:pPr>
        <w:widowControl w:val="0"/>
        <w:spacing w:after="0" w:line="480" w:lineRule="auto"/>
        <w:rPr>
          <w:rFonts w:ascii="Times New Roman" w:hAnsi="Times New Roman" w:cs="Times New Roman"/>
          <w:bCs/>
          <w:sz w:val="24"/>
          <w:szCs w:val="24"/>
        </w:rPr>
      </w:pPr>
      <w:r w:rsidRPr="00170363">
        <w:rPr>
          <w:rFonts w:ascii="Times New Roman" w:hAnsi="Times New Roman" w:cs="Times New Roman"/>
          <w:bCs/>
          <w:sz w:val="24"/>
          <w:szCs w:val="24"/>
        </w:rPr>
        <w:br/>
      </w:r>
      <w:r w:rsidRPr="00170363">
        <w:rPr>
          <w:rFonts w:ascii="Times New Roman" w:hAnsi="Times New Roman" w:cs="Times New Roman"/>
          <w:b/>
          <w:sz w:val="24"/>
          <w:szCs w:val="24"/>
        </w:rPr>
        <w:lastRenderedPageBreak/>
        <w:t>Running Title:</w:t>
      </w:r>
      <w:r w:rsidRPr="00170363">
        <w:rPr>
          <w:rFonts w:ascii="Times New Roman" w:hAnsi="Times New Roman" w:cs="Times New Roman"/>
          <w:bCs/>
          <w:sz w:val="24"/>
          <w:szCs w:val="24"/>
        </w:rPr>
        <w:t xml:space="preserve"> </w:t>
      </w:r>
      <w:r w:rsidR="00BF50A2">
        <w:rPr>
          <w:rFonts w:ascii="Times New Roman" w:hAnsi="Times New Roman" w:cs="Times New Roman"/>
          <w:bCs/>
          <w:sz w:val="24"/>
          <w:szCs w:val="24"/>
        </w:rPr>
        <w:t>Allometry of breathing frequency</w:t>
      </w:r>
    </w:p>
    <w:p w14:paraId="3854B0D2" w14:textId="77777777" w:rsidR="00251D68" w:rsidRDefault="00251D68" w:rsidP="00EF6ACB">
      <w:pPr>
        <w:widowControl w:val="0"/>
        <w:spacing w:after="160" w:line="259" w:lineRule="auto"/>
        <w:rPr>
          <w:rFonts w:ascii="Times New Roman" w:hAnsi="Times New Roman" w:cs="Times New Roman"/>
          <w:sz w:val="24"/>
          <w:szCs w:val="24"/>
        </w:rPr>
      </w:pPr>
    </w:p>
    <w:p w14:paraId="54FD44DF" w14:textId="77777777" w:rsidR="00251D68" w:rsidRDefault="00251D68" w:rsidP="00EF6ACB">
      <w:pPr>
        <w:widowControl w:val="0"/>
        <w:spacing w:after="160" w:line="259" w:lineRule="auto"/>
        <w:rPr>
          <w:rFonts w:ascii="Times New Roman" w:hAnsi="Times New Roman" w:cs="Times New Roman"/>
          <w:sz w:val="24"/>
          <w:szCs w:val="24"/>
        </w:rPr>
      </w:pPr>
    </w:p>
    <w:p w14:paraId="0AFD057F" w14:textId="77777777" w:rsidR="00251D68" w:rsidRPr="00C176EC" w:rsidRDefault="00251D68" w:rsidP="00EF6ACB">
      <w:pPr>
        <w:widowControl w:val="0"/>
        <w:spacing w:after="160" w:line="259" w:lineRule="auto"/>
        <w:rPr>
          <w:rFonts w:ascii="Times New Roman" w:hAnsi="Times New Roman" w:cs="Times New Roman"/>
          <w:sz w:val="24"/>
          <w:szCs w:val="24"/>
        </w:rPr>
      </w:pPr>
    </w:p>
    <w:p w14:paraId="178A8FA7" w14:textId="77777777" w:rsidR="00251D68" w:rsidRPr="00C176EC" w:rsidRDefault="00251D68" w:rsidP="00251D68">
      <w:pPr>
        <w:spacing w:after="0" w:line="480" w:lineRule="auto"/>
        <w:jc w:val="both"/>
        <w:rPr>
          <w:rFonts w:ascii="Times New Roman" w:hAnsi="Times New Roman" w:cs="Times New Roman"/>
          <w:b/>
          <w:sz w:val="24"/>
          <w:szCs w:val="24"/>
          <w:vertAlign w:val="superscript"/>
        </w:rPr>
      </w:pPr>
      <w:r w:rsidRPr="00C176EC">
        <w:rPr>
          <w:rFonts w:ascii="Times New Roman" w:hAnsi="Times New Roman" w:cs="Times New Roman"/>
          <w:b/>
          <w:sz w:val="24"/>
          <w:szCs w:val="24"/>
        </w:rPr>
        <w:t>NEW FINDINGS</w:t>
      </w:r>
      <w:r w:rsidRPr="00C176EC">
        <w:rPr>
          <w:rFonts w:ascii="Times New Roman" w:hAnsi="Times New Roman" w:cs="Times New Roman"/>
          <w:b/>
          <w:sz w:val="24"/>
          <w:szCs w:val="24"/>
        </w:rPr>
        <w:tab/>
      </w:r>
    </w:p>
    <w:p w14:paraId="39B5C532" w14:textId="72DA37F3" w:rsidR="00251D68" w:rsidRPr="00C176EC" w:rsidRDefault="00251D68" w:rsidP="00251D68">
      <w:pPr>
        <w:spacing w:after="0" w:line="480" w:lineRule="auto"/>
        <w:jc w:val="both"/>
        <w:rPr>
          <w:rFonts w:ascii="Times New Roman" w:eastAsia="Times New Roman" w:hAnsi="Times New Roman" w:cs="Times New Roman"/>
          <w:sz w:val="24"/>
          <w:szCs w:val="24"/>
        </w:rPr>
      </w:pPr>
      <w:r w:rsidRPr="00C176EC">
        <w:rPr>
          <w:rFonts w:ascii="Times New Roman" w:eastAsia="Times New Roman" w:hAnsi="Times New Roman" w:cs="Times New Roman"/>
          <w:b/>
          <w:sz w:val="24"/>
          <w:szCs w:val="24"/>
        </w:rPr>
        <w:t>What is the central question of this study?</w:t>
      </w:r>
      <w:r w:rsidRPr="00C176EC">
        <w:rPr>
          <w:rFonts w:ascii="Times New Roman" w:eastAsia="Times New Roman" w:hAnsi="Times New Roman" w:cs="Times New Roman"/>
          <w:sz w:val="24"/>
          <w:szCs w:val="24"/>
        </w:rPr>
        <w:t xml:space="preserve">  This study examines the relationship between breathing frequency and body mass in mammals from different habitats (aquatic, semi-aquatic, and terrestrial) under basal conditions. Restricting data to inactive, non-pregnant/non-lactating, adult mammals in their thermoneutral environment following an overnight fast helps </w:t>
      </w:r>
      <w:del w:id="1" w:author="Stacy DeRuiter" w:date="2024-08-22T11:59:00Z">
        <w:r w:rsidRPr="00C176EC" w:rsidDel="00CA4BD0">
          <w:rPr>
            <w:rFonts w:ascii="Times New Roman" w:eastAsia="Times New Roman" w:hAnsi="Times New Roman" w:cs="Times New Roman"/>
            <w:sz w:val="24"/>
            <w:szCs w:val="24"/>
          </w:rPr>
          <w:delText xml:space="preserve">reduce </w:delText>
        </w:r>
      </w:del>
      <w:ins w:id="2" w:author="Stacy DeRuiter" w:date="2024-08-22T11:59:00Z">
        <w:r w:rsidR="00CA4BD0">
          <w:rPr>
            <w:rFonts w:ascii="Times New Roman" w:eastAsia="Times New Roman" w:hAnsi="Times New Roman" w:cs="Times New Roman"/>
            <w:sz w:val="24"/>
            <w:szCs w:val="24"/>
          </w:rPr>
          <w:t>clarify this relationship by reducing</w:t>
        </w:r>
        <w:r w:rsidR="00CA4BD0" w:rsidRPr="00C176EC">
          <w:rPr>
            <w:rFonts w:ascii="Times New Roman" w:eastAsia="Times New Roman" w:hAnsi="Times New Roman" w:cs="Times New Roman"/>
            <w:sz w:val="24"/>
            <w:szCs w:val="24"/>
          </w:rPr>
          <w:t xml:space="preserve"> </w:t>
        </w:r>
      </w:ins>
      <w:del w:id="3" w:author="Stacy DeRuiter" w:date="2024-08-22T12:00:00Z">
        <w:r w:rsidRPr="00C176EC" w:rsidDel="00CA4BD0">
          <w:rPr>
            <w:rFonts w:ascii="Times New Roman" w:eastAsia="Times New Roman" w:hAnsi="Times New Roman" w:cs="Times New Roman"/>
            <w:sz w:val="24"/>
            <w:szCs w:val="24"/>
          </w:rPr>
          <w:delText>potential confounding factors from</w:delText>
        </w:r>
      </w:del>
      <w:ins w:id="4" w:author="Stacy DeRuiter" w:date="2024-08-22T12:00:00Z">
        <w:r w:rsidR="00CA4BD0">
          <w:rPr>
            <w:rFonts w:ascii="Times New Roman" w:eastAsia="Times New Roman" w:hAnsi="Times New Roman" w:cs="Times New Roman"/>
            <w:sz w:val="24"/>
            <w:szCs w:val="24"/>
          </w:rPr>
          <w:t>any influence of</w:t>
        </w:r>
      </w:ins>
      <w:r w:rsidRPr="00C176EC">
        <w:rPr>
          <w:rFonts w:ascii="Times New Roman" w:eastAsia="Times New Roman" w:hAnsi="Times New Roman" w:cs="Times New Roman"/>
          <w:sz w:val="24"/>
          <w:szCs w:val="24"/>
        </w:rPr>
        <w:t xml:space="preserve"> </w:t>
      </w:r>
      <w:del w:id="5" w:author="Stacy DeRuiter" w:date="2024-08-22T12:00:00Z">
        <w:r w:rsidRPr="00C176EC" w:rsidDel="003E4FF9">
          <w:rPr>
            <w:rFonts w:ascii="Times New Roman" w:eastAsia="Times New Roman" w:hAnsi="Times New Roman" w:cs="Times New Roman"/>
            <w:sz w:val="24"/>
            <w:szCs w:val="24"/>
          </w:rPr>
          <w:delText xml:space="preserve">variables </w:delText>
        </w:r>
      </w:del>
      <w:ins w:id="6" w:author="Stacy DeRuiter" w:date="2024-08-22T12:00:00Z">
        <w:r w:rsidR="003E4FF9">
          <w:rPr>
            <w:rFonts w:ascii="Times New Roman" w:eastAsia="Times New Roman" w:hAnsi="Times New Roman" w:cs="Times New Roman"/>
            <w:sz w:val="24"/>
            <w:szCs w:val="24"/>
          </w:rPr>
          <w:t>factors</w:t>
        </w:r>
        <w:r w:rsidR="003E4FF9" w:rsidRPr="00C176EC">
          <w:rPr>
            <w:rFonts w:ascii="Times New Roman" w:eastAsia="Times New Roman" w:hAnsi="Times New Roman" w:cs="Times New Roman"/>
            <w:sz w:val="24"/>
            <w:szCs w:val="24"/>
          </w:rPr>
          <w:t xml:space="preserve"> </w:t>
        </w:r>
      </w:ins>
      <w:r w:rsidRPr="00C176EC">
        <w:rPr>
          <w:rFonts w:ascii="Times New Roman" w:eastAsia="Times New Roman" w:hAnsi="Times New Roman" w:cs="Times New Roman"/>
          <w:sz w:val="24"/>
          <w:szCs w:val="24"/>
        </w:rPr>
        <w:t>that may alter respiratory rate.</w:t>
      </w:r>
    </w:p>
    <w:p w14:paraId="21CEFDCA" w14:textId="77777777" w:rsidR="00251D68" w:rsidRPr="00251D68" w:rsidRDefault="00251D68" w:rsidP="00251D68">
      <w:pPr>
        <w:spacing w:after="0" w:line="480" w:lineRule="auto"/>
        <w:jc w:val="both"/>
        <w:rPr>
          <w:rFonts w:ascii="Times New Roman" w:eastAsia="Times New Roman" w:hAnsi="Times New Roman" w:cs="Times New Roman"/>
          <w:b/>
          <w:sz w:val="24"/>
          <w:szCs w:val="24"/>
          <w:lang w:val="en-US"/>
        </w:rPr>
      </w:pPr>
      <w:r w:rsidRPr="00251D68">
        <w:rPr>
          <w:rFonts w:ascii="Times New Roman" w:eastAsia="Times New Roman" w:hAnsi="Times New Roman" w:cs="Times New Roman"/>
          <w:b/>
          <w:sz w:val="24"/>
          <w:szCs w:val="24"/>
          <w:lang w:val="en-US"/>
        </w:rPr>
        <w:t>What is the main finding and its importance?</w:t>
      </w:r>
    </w:p>
    <w:p w14:paraId="0D5AEC9A" w14:textId="559B1FF5" w:rsidR="00251D68" w:rsidRPr="00C176EC" w:rsidRDefault="006E2A1C" w:rsidP="00251D68">
      <w:pPr>
        <w:spacing w:after="0" w:line="480" w:lineRule="auto"/>
        <w:jc w:val="both"/>
        <w:rPr>
          <w:rFonts w:ascii="Times New Roman" w:eastAsia="Times New Roman" w:hAnsi="Times New Roman" w:cs="Times New Roman"/>
          <w:sz w:val="24"/>
          <w:szCs w:val="24"/>
        </w:rPr>
      </w:pPr>
      <w:r w:rsidRPr="00C176EC">
        <w:rPr>
          <w:rFonts w:ascii="Times New Roman" w:eastAsia="Times New Roman" w:hAnsi="Times New Roman" w:cs="Times New Roman"/>
          <w:sz w:val="24"/>
          <w:szCs w:val="24"/>
        </w:rPr>
        <w:t>Similar to past studies, t</w:t>
      </w:r>
      <w:r w:rsidR="00251D68" w:rsidRPr="00C176EC">
        <w:rPr>
          <w:rFonts w:ascii="Times New Roman" w:eastAsia="Times New Roman" w:hAnsi="Times New Roman" w:cs="Times New Roman"/>
          <w:sz w:val="24"/>
          <w:szCs w:val="24"/>
        </w:rPr>
        <w:t>he results suggest that the basal respiratory frequency scales differently in aquatic/semi-aquatic mammals as compared with terrestrial mammals.</w:t>
      </w:r>
      <w:r w:rsidRPr="00C176EC">
        <w:rPr>
          <w:rFonts w:ascii="Times New Roman" w:eastAsia="Times New Roman" w:hAnsi="Times New Roman" w:cs="Times New Roman"/>
          <w:sz w:val="24"/>
          <w:szCs w:val="24"/>
        </w:rPr>
        <w:t xml:space="preserve"> However, only including data with a more restrictive definition of basal, the mass-exponent (slope) for</w:t>
      </w:r>
      <w:del w:id="7" w:author="Stacy DeRuiter" w:date="2024-08-22T12:01:00Z">
        <w:r w:rsidRPr="00C176EC" w:rsidDel="003E4FF9">
          <w:rPr>
            <w:rFonts w:ascii="Times New Roman" w:eastAsia="Times New Roman" w:hAnsi="Times New Roman" w:cs="Times New Roman"/>
            <w:sz w:val="24"/>
            <w:szCs w:val="24"/>
          </w:rPr>
          <w:delText xml:space="preserve"> the</w:delText>
        </w:r>
      </w:del>
      <w:r w:rsidRPr="00C176EC">
        <w:rPr>
          <w:rFonts w:ascii="Times New Roman" w:eastAsia="Times New Roman" w:hAnsi="Times New Roman" w:cs="Times New Roman"/>
          <w:sz w:val="24"/>
          <w:szCs w:val="24"/>
        </w:rPr>
        <w:t xml:space="preserve"> aquatic/semi-aquatic</w:t>
      </w:r>
      <w:ins w:id="8" w:author="Stacy DeRuiter" w:date="2024-08-22T12:01:00Z">
        <w:r w:rsidR="003E4FF9">
          <w:rPr>
            <w:rFonts w:ascii="Times New Roman" w:eastAsia="Times New Roman" w:hAnsi="Times New Roman" w:cs="Times New Roman"/>
            <w:sz w:val="24"/>
            <w:szCs w:val="24"/>
          </w:rPr>
          <w:t xml:space="preserve"> mammals</w:t>
        </w:r>
      </w:ins>
      <w:r w:rsidRPr="00C176EC">
        <w:rPr>
          <w:rFonts w:ascii="Times New Roman" w:eastAsia="Times New Roman" w:hAnsi="Times New Roman" w:cs="Times New Roman"/>
          <w:sz w:val="24"/>
          <w:szCs w:val="24"/>
        </w:rPr>
        <w:t xml:space="preserve"> is less steep as compared with past studies. This highlights the importance </w:t>
      </w:r>
      <w:del w:id="9" w:author="Stacy DeRuiter" w:date="2024-08-22T12:01:00Z">
        <w:r w:rsidRPr="00C176EC" w:rsidDel="003E4FF9">
          <w:rPr>
            <w:rFonts w:ascii="Times New Roman" w:eastAsia="Times New Roman" w:hAnsi="Times New Roman" w:cs="Times New Roman"/>
            <w:sz w:val="24"/>
            <w:szCs w:val="24"/>
          </w:rPr>
          <w:delText>to carefully screen the data</w:delText>
        </w:r>
      </w:del>
      <w:ins w:id="10" w:author="Stacy DeRuiter" w:date="2024-08-22T12:01:00Z">
        <w:r w:rsidR="003E4FF9">
          <w:rPr>
            <w:rFonts w:ascii="Times New Roman" w:eastAsia="Times New Roman" w:hAnsi="Times New Roman" w:cs="Times New Roman"/>
            <w:sz w:val="24"/>
            <w:szCs w:val="24"/>
          </w:rPr>
          <w:t>of careful data screening</w:t>
        </w:r>
      </w:ins>
      <w:r w:rsidRPr="00C176EC">
        <w:rPr>
          <w:rFonts w:ascii="Times New Roman" w:eastAsia="Times New Roman" w:hAnsi="Times New Roman" w:cs="Times New Roman"/>
          <w:sz w:val="24"/>
          <w:szCs w:val="24"/>
        </w:rPr>
        <w:t xml:space="preserve"> for comparative studies. </w:t>
      </w:r>
    </w:p>
    <w:p w14:paraId="1A95C07A" w14:textId="32B5FECE" w:rsidR="008322EE" w:rsidRPr="00C176EC" w:rsidRDefault="008322EE" w:rsidP="00EF6ACB">
      <w:pPr>
        <w:widowControl w:val="0"/>
        <w:spacing w:after="160" w:line="259" w:lineRule="auto"/>
        <w:rPr>
          <w:rFonts w:ascii="Times New Roman" w:hAnsi="Times New Roman" w:cs="Times New Roman"/>
          <w:sz w:val="24"/>
          <w:szCs w:val="24"/>
        </w:rPr>
      </w:pPr>
      <w:r w:rsidRPr="00C176EC">
        <w:rPr>
          <w:rFonts w:ascii="Times New Roman" w:hAnsi="Times New Roman" w:cs="Times New Roman"/>
          <w:sz w:val="24"/>
          <w:szCs w:val="24"/>
        </w:rPr>
        <w:br w:type="page"/>
      </w:r>
    </w:p>
    <w:p w14:paraId="6F25831E" w14:textId="7FE54AB8" w:rsidR="00AE0E34" w:rsidRPr="001930D6" w:rsidRDefault="008322EE" w:rsidP="00EC6D03">
      <w:pPr>
        <w:widowControl w:val="0"/>
        <w:spacing w:after="0" w:line="480" w:lineRule="auto"/>
        <w:outlineLvl w:val="0"/>
        <w:rPr>
          <w:rFonts w:ascii="Times New Roman" w:eastAsia="Times New Roman" w:hAnsi="Times New Roman" w:cs="Times New Roman"/>
          <w:b/>
          <w:i/>
          <w:iCs/>
          <w:color w:val="FF0000"/>
          <w:sz w:val="24"/>
          <w:szCs w:val="24"/>
          <w:lang w:val="en-US"/>
        </w:rPr>
      </w:pPr>
      <w:r w:rsidRPr="00DA043C">
        <w:rPr>
          <w:rFonts w:ascii="Times New Roman" w:eastAsia="Times New Roman" w:hAnsi="Times New Roman" w:cs="Times New Roman"/>
          <w:b/>
          <w:i/>
          <w:sz w:val="24"/>
          <w:szCs w:val="24"/>
          <w:u w:val="single"/>
          <w:lang w:val="en-US"/>
        </w:rPr>
        <w:lastRenderedPageBreak/>
        <w:t>Abstract</w:t>
      </w:r>
      <w:r w:rsidR="00AE0E34" w:rsidRPr="001930D6">
        <w:rPr>
          <w:rFonts w:ascii="Times New Roman" w:hAnsi="Times New Roman" w:cs="Times New Roman"/>
          <w:sz w:val="24"/>
          <w:szCs w:val="24"/>
        </w:rPr>
        <w:t xml:space="preserve"> </w:t>
      </w:r>
    </w:p>
    <w:p w14:paraId="69013A46" w14:textId="54A9983E" w:rsidR="00AE0E34" w:rsidRPr="001930D6" w:rsidRDefault="006E4583" w:rsidP="00EC6D03">
      <w:pPr>
        <w:widowControl w:val="0"/>
        <w:spacing w:after="0" w:line="48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We collected breathing frequency following an overnight fast in adult, non-pregnant/non-lactating, inactive, mammals ranging in body mass from 15-5520 kg. The data included results from </w:t>
      </w:r>
      <w:commentRangeStart w:id="11"/>
      <w:r w:rsidRPr="00DB5FF7">
        <w:rPr>
          <w:rFonts w:ascii="Times New Roman" w:eastAsia="Times New Roman" w:hAnsi="Times New Roman" w:cs="Times New Roman"/>
          <w:noProof/>
          <w:sz w:val="24"/>
          <w:szCs w:val="24"/>
          <w:highlight w:val="green"/>
          <w:lang w:val="en-US"/>
        </w:rPr>
        <w:t>34</w:t>
      </w:r>
      <w:r w:rsidR="00DB5FF7" w:rsidRPr="00DB5FF7">
        <w:rPr>
          <w:rFonts w:ascii="Times New Roman" w:eastAsia="Times New Roman" w:hAnsi="Times New Roman" w:cs="Times New Roman"/>
          <w:noProof/>
          <w:sz w:val="24"/>
          <w:szCs w:val="24"/>
          <w:highlight w:val="green"/>
          <w:lang w:val="en-US"/>
        </w:rPr>
        <w:t>7</w:t>
      </w:r>
      <w:r>
        <w:rPr>
          <w:rFonts w:ascii="Times New Roman" w:eastAsia="Times New Roman" w:hAnsi="Times New Roman" w:cs="Times New Roman"/>
          <w:noProof/>
          <w:sz w:val="24"/>
          <w:szCs w:val="24"/>
          <w:lang w:val="en-US"/>
        </w:rPr>
        <w:t xml:space="preserve"> indivdual animals from </w:t>
      </w:r>
      <w:r w:rsidRPr="00DB5FF7">
        <w:rPr>
          <w:rFonts w:ascii="Times New Roman" w:eastAsia="Times New Roman" w:hAnsi="Times New Roman" w:cs="Times New Roman"/>
          <w:noProof/>
          <w:sz w:val="24"/>
          <w:szCs w:val="24"/>
          <w:highlight w:val="green"/>
          <w:lang w:val="en-US"/>
        </w:rPr>
        <w:t>3</w:t>
      </w:r>
      <w:r w:rsidR="00DB5FF7" w:rsidRPr="00DB5FF7">
        <w:rPr>
          <w:rFonts w:ascii="Times New Roman" w:eastAsia="Times New Roman" w:hAnsi="Times New Roman" w:cs="Times New Roman"/>
          <w:noProof/>
          <w:sz w:val="24"/>
          <w:szCs w:val="24"/>
          <w:highlight w:val="green"/>
          <w:lang w:val="en-US"/>
        </w:rPr>
        <w:t>6</w:t>
      </w:r>
      <w:r>
        <w:rPr>
          <w:rFonts w:ascii="Times New Roman" w:eastAsia="Times New Roman" w:hAnsi="Times New Roman" w:cs="Times New Roman"/>
          <w:noProof/>
          <w:sz w:val="24"/>
          <w:szCs w:val="24"/>
          <w:lang w:val="en-US"/>
        </w:rPr>
        <w:t xml:space="preserve"> </w:t>
      </w:r>
      <w:commentRangeEnd w:id="11"/>
      <w:r w:rsidR="00FC19F3">
        <w:rPr>
          <w:rStyle w:val="CommentReference"/>
        </w:rPr>
        <w:commentReference w:id="11"/>
      </w:r>
      <w:r>
        <w:rPr>
          <w:rFonts w:ascii="Times New Roman" w:eastAsia="Times New Roman" w:hAnsi="Times New Roman" w:cs="Times New Roman"/>
          <w:noProof/>
          <w:sz w:val="24"/>
          <w:szCs w:val="24"/>
          <w:lang w:val="en-US"/>
        </w:rPr>
        <w:t xml:space="preserve">species that were divided into terrestrial, semi-aquatic and aquatic mammals based on their life history. </w:t>
      </w:r>
      <w:r w:rsidR="009F40C4">
        <w:rPr>
          <w:rFonts w:ascii="Times New Roman" w:eastAsia="Times New Roman" w:hAnsi="Times New Roman" w:cs="Times New Roman"/>
          <w:noProof/>
          <w:sz w:val="24"/>
          <w:szCs w:val="24"/>
          <w:lang w:val="en-US"/>
        </w:rPr>
        <w:t xml:space="preserve">Following attempts to limit collection of breathing frequency using a basal definition, our results suggest that there are differences in the allometric mass-exponent between terrestrial and aquatic/semi-aquatic mammals. </w:t>
      </w:r>
      <w:r>
        <w:rPr>
          <w:rFonts w:ascii="Times New Roman" w:eastAsia="Times New Roman" w:hAnsi="Times New Roman" w:cs="Times New Roman"/>
          <w:noProof/>
          <w:sz w:val="24"/>
          <w:szCs w:val="24"/>
          <w:lang w:val="en-US"/>
        </w:rPr>
        <w:t>An allometric regression model, where both body mass (</w:t>
      </w:r>
      <w:r w:rsidRPr="006E4583">
        <w:rPr>
          <w:rFonts w:ascii="Times New Roman" w:eastAsia="Times New Roman" w:hAnsi="Times New Roman" w:cs="Times New Roman"/>
          <w:i/>
          <w:iCs/>
          <w:noProof/>
          <w:sz w:val="24"/>
          <w:szCs w:val="24"/>
          <w:lang w:val="en-US"/>
        </w:rPr>
        <w:t>M</w:t>
      </w:r>
      <w:r w:rsidRPr="006E4583">
        <w:rPr>
          <w:rFonts w:ascii="Times New Roman" w:eastAsia="Times New Roman" w:hAnsi="Times New Roman" w:cs="Times New Roman"/>
          <w:i/>
          <w:iCs/>
          <w:noProof/>
          <w:sz w:val="24"/>
          <w:szCs w:val="24"/>
          <w:vertAlign w:val="subscript"/>
          <w:lang w:val="en-US"/>
        </w:rPr>
        <w:t>b</w:t>
      </w:r>
      <w:r>
        <w:rPr>
          <w:rFonts w:ascii="Times New Roman" w:eastAsia="Times New Roman" w:hAnsi="Times New Roman" w:cs="Times New Roman"/>
          <w:noProof/>
          <w:sz w:val="24"/>
          <w:szCs w:val="24"/>
          <w:lang w:val="en-US"/>
        </w:rPr>
        <w:t>)  and breathing frequency were transformed using the common logarithm (log</w:t>
      </w:r>
      <w:r w:rsidRPr="006E4583">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w:t>
      </w:r>
      <w:ins w:id="12" w:author="Stacy DeRuiter" w:date="2024-08-22T12:20:00Z">
        <w:r w:rsidR="00CE4F03">
          <w:rPr>
            <w:rFonts w:ascii="Times New Roman" w:eastAsia="Times New Roman" w:hAnsi="Times New Roman" w:cs="Times New Roman"/>
            <w:noProof/>
            <w:sz w:val="24"/>
            <w:szCs w:val="24"/>
            <w:lang w:val="en-US"/>
          </w:rPr>
          <w:t>,</w:t>
        </w:r>
      </w:ins>
      <w:r w:rsidR="00B3068C">
        <w:rPr>
          <w:rFonts w:ascii="Times New Roman" w:eastAsia="Times New Roman" w:hAnsi="Times New Roman" w:cs="Times New Roman"/>
          <w:noProof/>
          <w:sz w:val="24"/>
          <w:szCs w:val="24"/>
          <w:lang w:val="en-US"/>
        </w:rPr>
        <w:t xml:space="preserve"> suggested that the </w:t>
      </w:r>
      <w:r w:rsidR="00E54C1E">
        <w:rPr>
          <w:rFonts w:ascii="Times New Roman" w:eastAsia="Times New Roman" w:hAnsi="Times New Roman" w:cs="Times New Roman"/>
          <w:noProof/>
          <w:sz w:val="24"/>
          <w:szCs w:val="24"/>
          <w:lang w:val="en-US"/>
        </w:rPr>
        <w:t>allometric mass-exponent</w:t>
      </w:r>
      <w:r w:rsidR="00B3068C">
        <w:rPr>
          <w:rFonts w:ascii="Times New Roman" w:eastAsia="Times New Roman" w:hAnsi="Times New Roman" w:cs="Times New Roman"/>
          <w:noProof/>
          <w:sz w:val="24"/>
          <w:szCs w:val="24"/>
          <w:lang w:val="en-US"/>
        </w:rPr>
        <w:t xml:space="preserve"> </w:t>
      </w:r>
      <w:r w:rsidR="00E54C1E">
        <w:rPr>
          <w:rFonts w:ascii="Times New Roman" w:eastAsia="Times New Roman" w:hAnsi="Times New Roman" w:cs="Times New Roman"/>
          <w:noProof/>
          <w:sz w:val="24"/>
          <w:szCs w:val="24"/>
          <w:lang w:val="en-US"/>
        </w:rPr>
        <w:t xml:space="preserve">for terrestrial mammals </w:t>
      </w:r>
      <w:r w:rsidR="00B3068C">
        <w:rPr>
          <w:rFonts w:ascii="Times New Roman" w:eastAsia="Times New Roman" w:hAnsi="Times New Roman" w:cs="Times New Roman"/>
          <w:noProof/>
          <w:sz w:val="24"/>
          <w:szCs w:val="24"/>
          <w:lang w:val="en-US"/>
        </w:rPr>
        <w:t>(-0.303</w:t>
      </w:r>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0.06</w:t>
      </w:r>
      <w:ins w:id="13" w:author="Stacy DeRuiter" w:date="2024-08-22T12:22:00Z">
        <w:r w:rsidR="00CE4F03">
          <w:rPr>
            <w:rFonts w:ascii="Times New Roman" w:eastAsia="Times New Roman" w:hAnsi="Times New Roman" w:cs="Times New Roman"/>
            <w:noProof/>
            <w:sz w:val="24"/>
            <w:szCs w:val="24"/>
            <w:lang w:val="en-US"/>
          </w:rPr>
          <w:t>1</w:t>
        </w:r>
      </w:ins>
      <w:del w:id="14" w:author="Stacy DeRuiter" w:date="2024-08-22T12:22:00Z">
        <w:r w:rsidR="00E54C1E" w:rsidDel="00CE4F03">
          <w:rPr>
            <w:rFonts w:ascii="Times New Roman" w:eastAsia="Times New Roman" w:hAnsi="Times New Roman" w:cs="Times New Roman"/>
            <w:noProof/>
            <w:sz w:val="24"/>
            <w:szCs w:val="24"/>
            <w:lang w:val="en-US"/>
          </w:rPr>
          <w:delText>2</w:delText>
        </w:r>
      </w:del>
      <w:r w:rsidR="00E54C1E">
        <w:rPr>
          <w:rFonts w:ascii="Times New Roman" w:eastAsia="Times New Roman" w:hAnsi="Times New Roman" w:cs="Times New Roman"/>
          <w:noProof/>
          <w:sz w:val="24"/>
          <w:szCs w:val="24"/>
          <w:lang w:val="en-US"/>
        </w:rPr>
        <w:t>) was different from both aquatic (-0.12</w:t>
      </w:r>
      <w:ins w:id="15" w:author="Stacy DeRuiter" w:date="2024-08-22T12:22:00Z">
        <w:r w:rsidR="00CE4F03">
          <w:rPr>
            <w:rFonts w:ascii="Times New Roman" w:eastAsia="Times New Roman" w:hAnsi="Times New Roman" w:cs="Times New Roman"/>
            <w:noProof/>
            <w:sz w:val="24"/>
            <w:szCs w:val="24"/>
            <w:lang w:val="en-US"/>
          </w:rPr>
          <w:t>4</w:t>
        </w:r>
      </w:ins>
      <w:del w:id="16" w:author="Stacy DeRuiter" w:date="2024-08-22T12:22:00Z">
        <w:r w:rsidR="00E54C1E" w:rsidDel="00CE4F03">
          <w:rPr>
            <w:rFonts w:ascii="Times New Roman" w:eastAsia="Times New Roman" w:hAnsi="Times New Roman" w:cs="Times New Roman"/>
            <w:noProof/>
            <w:sz w:val="24"/>
            <w:szCs w:val="24"/>
            <w:lang w:val="en-US"/>
          </w:rPr>
          <w:delText>5</w:delText>
        </w:r>
      </w:del>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0.04</w:t>
      </w:r>
      <w:ins w:id="17" w:author="Stacy DeRuiter" w:date="2024-08-22T12:22:00Z">
        <w:r w:rsidR="00CE4F03">
          <w:rPr>
            <w:rFonts w:ascii="Times New Roman" w:eastAsia="Times New Roman" w:hAnsi="Times New Roman" w:cs="Times New Roman"/>
            <w:noProof/>
            <w:sz w:val="24"/>
            <w:szCs w:val="24"/>
            <w:lang w:val="en-US"/>
          </w:rPr>
          <w:t>5</w:t>
        </w:r>
      </w:ins>
      <w:del w:id="18" w:author="Stacy DeRuiter" w:date="2024-08-22T12:22:00Z">
        <w:r w:rsidR="00E54C1E" w:rsidDel="00CE4F03">
          <w:rPr>
            <w:rFonts w:ascii="Times New Roman" w:eastAsia="Times New Roman" w:hAnsi="Times New Roman" w:cs="Times New Roman"/>
            <w:noProof/>
            <w:sz w:val="24"/>
            <w:szCs w:val="24"/>
            <w:lang w:val="en-US"/>
          </w:rPr>
          <w:delText>6</w:delText>
        </w:r>
      </w:del>
      <w:r w:rsidR="00E54C1E">
        <w:rPr>
          <w:rFonts w:ascii="Times New Roman" w:eastAsia="Times New Roman" w:hAnsi="Times New Roman" w:cs="Times New Roman"/>
          <w:noProof/>
          <w:sz w:val="24"/>
          <w:szCs w:val="24"/>
          <w:lang w:val="en-US"/>
        </w:rPr>
        <w:t>) amd semi-aquatic mammals (-0.0</w:t>
      </w:r>
      <w:ins w:id="19" w:author="Stacy DeRuiter" w:date="2024-08-22T12:22:00Z">
        <w:r w:rsidR="00CE4F03">
          <w:rPr>
            <w:rFonts w:ascii="Times New Roman" w:eastAsia="Times New Roman" w:hAnsi="Times New Roman" w:cs="Times New Roman"/>
            <w:noProof/>
            <w:sz w:val="24"/>
            <w:szCs w:val="24"/>
            <w:lang w:val="en-US"/>
          </w:rPr>
          <w:t>91</w:t>
        </w:r>
      </w:ins>
      <w:del w:id="20" w:author="Stacy DeRuiter" w:date="2024-08-22T12:22:00Z">
        <w:r w:rsidR="00E54C1E" w:rsidDel="00CE4F03">
          <w:rPr>
            <w:rFonts w:ascii="Times New Roman" w:eastAsia="Times New Roman" w:hAnsi="Times New Roman" w:cs="Times New Roman"/>
            <w:noProof/>
            <w:sz w:val="24"/>
            <w:szCs w:val="24"/>
            <w:lang w:val="en-US"/>
          </w:rPr>
          <w:delText>71</w:delText>
        </w:r>
      </w:del>
      <w:r w:rsidR="00E54C1E" w:rsidRPr="00E54C1E">
        <w:rPr>
          <w:rFonts w:ascii="Times New Roman" w:eastAsia="Times New Roman" w:hAnsi="Times New Roman" w:cs="Times New Roman"/>
          <w:noProof/>
          <w:sz w:val="24"/>
          <w:szCs w:val="24"/>
          <w:lang w:val="en-US"/>
        </w:rPr>
        <w:sym w:font="Symbol" w:char="F0B1"/>
      </w:r>
      <w:r w:rsidR="00E54C1E">
        <w:rPr>
          <w:rFonts w:ascii="Times New Roman" w:eastAsia="Times New Roman" w:hAnsi="Times New Roman" w:cs="Times New Roman"/>
          <w:noProof/>
          <w:sz w:val="24"/>
          <w:szCs w:val="24"/>
          <w:lang w:val="en-US"/>
        </w:rPr>
        <w:t>0.05</w:t>
      </w:r>
      <w:ins w:id="21" w:author="Stacy DeRuiter" w:date="2024-08-22T12:22:00Z">
        <w:r w:rsidR="00CE4F03">
          <w:rPr>
            <w:rFonts w:ascii="Times New Roman" w:eastAsia="Times New Roman" w:hAnsi="Times New Roman" w:cs="Times New Roman"/>
            <w:noProof/>
            <w:sz w:val="24"/>
            <w:szCs w:val="24"/>
            <w:lang w:val="en-US"/>
          </w:rPr>
          <w:t>1</w:t>
        </w:r>
      </w:ins>
      <w:del w:id="22" w:author="Stacy DeRuiter" w:date="2024-08-22T12:22:00Z">
        <w:r w:rsidR="00E54C1E" w:rsidDel="00CE4F03">
          <w:rPr>
            <w:rFonts w:ascii="Times New Roman" w:eastAsia="Times New Roman" w:hAnsi="Times New Roman" w:cs="Times New Roman"/>
            <w:noProof/>
            <w:sz w:val="24"/>
            <w:szCs w:val="24"/>
            <w:lang w:val="en-US"/>
          </w:rPr>
          <w:delText>8</w:delText>
        </w:r>
      </w:del>
      <w:r w:rsidR="00E54C1E">
        <w:rPr>
          <w:rFonts w:ascii="Times New Roman" w:eastAsia="Times New Roman" w:hAnsi="Times New Roman" w:cs="Times New Roman"/>
          <w:noProof/>
          <w:sz w:val="24"/>
          <w:szCs w:val="24"/>
          <w:lang w:val="en-US"/>
        </w:rPr>
        <w:t>).</w:t>
      </w:r>
      <w:r w:rsidR="00B3068C">
        <w:rPr>
          <w:rFonts w:ascii="Times New Roman" w:eastAsia="Times New Roman" w:hAnsi="Times New Roman" w:cs="Times New Roman"/>
          <w:noProof/>
          <w:sz w:val="24"/>
          <w:szCs w:val="24"/>
          <w:lang w:val="en-US"/>
        </w:rPr>
        <w:t xml:space="preserve"> For semi-aquatic mammals, the breathing frequency was lower in water,</w:t>
      </w:r>
      <w:r w:rsidR="006B3F34">
        <w:rPr>
          <w:rFonts w:ascii="Times New Roman" w:eastAsia="Times New Roman" w:hAnsi="Times New Roman" w:cs="Times New Roman"/>
          <w:noProof/>
          <w:sz w:val="24"/>
          <w:szCs w:val="24"/>
          <w:lang w:val="en-US"/>
        </w:rPr>
        <w:t xml:space="preserve"> </w:t>
      </w:r>
      <w:del w:id="23" w:author="Stacy DeRuiter" w:date="2024-08-22T12:23:00Z">
        <w:r w:rsidR="006B3F34" w:rsidDel="00CE4F03">
          <w:rPr>
            <w:rFonts w:ascii="Times New Roman" w:eastAsia="Times New Roman" w:hAnsi="Times New Roman" w:cs="Times New Roman"/>
            <w:noProof/>
            <w:sz w:val="24"/>
            <w:szCs w:val="24"/>
            <w:lang w:val="en-US"/>
          </w:rPr>
          <w:delText>and</w:delText>
        </w:r>
        <w:r w:rsidR="00B3068C" w:rsidDel="00CE4F03">
          <w:rPr>
            <w:rFonts w:ascii="Times New Roman" w:eastAsia="Times New Roman" w:hAnsi="Times New Roman" w:cs="Times New Roman"/>
            <w:noProof/>
            <w:sz w:val="24"/>
            <w:szCs w:val="24"/>
            <w:lang w:val="en-US"/>
          </w:rPr>
          <w:delText xml:space="preserve"> this difference</w:delText>
        </w:r>
      </w:del>
      <w:ins w:id="24" w:author="Stacy DeRuiter" w:date="2024-08-22T12:23:00Z">
        <w:r w:rsidR="00CE4F03">
          <w:rPr>
            <w:rFonts w:ascii="Times New Roman" w:eastAsia="Times New Roman" w:hAnsi="Times New Roman" w:cs="Times New Roman"/>
            <w:noProof/>
            <w:sz w:val="24"/>
            <w:szCs w:val="24"/>
            <w:lang w:val="en-US"/>
          </w:rPr>
          <w:t xml:space="preserve">but we </w:t>
        </w:r>
      </w:ins>
      <w:ins w:id="25" w:author="Stacy DeRuiter" w:date="2024-08-22T12:24:00Z">
        <w:r w:rsidR="00CE4F03">
          <w:rPr>
            <w:rFonts w:ascii="Times New Roman" w:eastAsia="Times New Roman" w:hAnsi="Times New Roman" w:cs="Times New Roman"/>
            <w:noProof/>
            <w:sz w:val="24"/>
            <w:szCs w:val="24"/>
            <w:lang w:val="en-US"/>
          </w:rPr>
          <w:t>detected no association of the breathing frequency and</w:t>
        </w:r>
      </w:ins>
      <w:del w:id="26" w:author="Stacy DeRuiter" w:date="2024-08-22T12:24:00Z">
        <w:r w:rsidR="00B3068C" w:rsidDel="00CE4F03">
          <w:rPr>
            <w:rFonts w:ascii="Times New Roman" w:eastAsia="Times New Roman" w:hAnsi="Times New Roman" w:cs="Times New Roman"/>
            <w:noProof/>
            <w:sz w:val="24"/>
            <w:szCs w:val="24"/>
            <w:lang w:val="en-US"/>
          </w:rPr>
          <w:delText xml:space="preserve"> did not depend on</w:delText>
        </w:r>
      </w:del>
      <w:r w:rsidR="00B3068C">
        <w:rPr>
          <w:rFonts w:ascii="Times New Roman" w:eastAsia="Times New Roman" w:hAnsi="Times New Roman" w:cs="Times New Roman"/>
          <w:noProof/>
          <w:sz w:val="24"/>
          <w:szCs w:val="24"/>
          <w:lang w:val="en-US"/>
        </w:rPr>
        <w:t xml:space="preserve"> the te</w:t>
      </w:r>
      <w:del w:id="27" w:author="Stacy DeRuiter" w:date="2024-08-22T12:23:00Z">
        <w:r w:rsidR="00B3068C" w:rsidDel="00CE4F03">
          <w:rPr>
            <w:rFonts w:ascii="Times New Roman" w:eastAsia="Times New Roman" w:hAnsi="Times New Roman" w:cs="Times New Roman"/>
            <w:noProof/>
            <w:sz w:val="24"/>
            <w:szCs w:val="24"/>
            <w:lang w:val="en-US"/>
          </w:rPr>
          <w:delText>r</w:delText>
        </w:r>
      </w:del>
      <w:r w:rsidR="00B3068C">
        <w:rPr>
          <w:rFonts w:ascii="Times New Roman" w:eastAsia="Times New Roman" w:hAnsi="Times New Roman" w:cs="Times New Roman"/>
          <w:noProof/>
          <w:sz w:val="24"/>
          <w:szCs w:val="24"/>
          <w:lang w:val="en-US"/>
        </w:rPr>
        <w:t>mperature of the medi</w:t>
      </w:r>
      <w:ins w:id="28" w:author="Stacy DeRuiter" w:date="2024-08-22T12:23:00Z">
        <w:r w:rsidR="00CE4F03">
          <w:rPr>
            <w:rFonts w:ascii="Times New Roman" w:eastAsia="Times New Roman" w:hAnsi="Times New Roman" w:cs="Times New Roman"/>
            <w:noProof/>
            <w:sz w:val="24"/>
            <w:szCs w:val="24"/>
            <w:lang w:val="en-US"/>
          </w:rPr>
          <w:t>um</w:t>
        </w:r>
      </w:ins>
      <w:del w:id="29" w:author="Stacy DeRuiter" w:date="2024-08-22T12:23:00Z">
        <w:r w:rsidR="00B3068C" w:rsidDel="00CE4F03">
          <w:rPr>
            <w:rFonts w:ascii="Times New Roman" w:eastAsia="Times New Roman" w:hAnsi="Times New Roman" w:cs="Times New Roman"/>
            <w:noProof/>
            <w:sz w:val="24"/>
            <w:szCs w:val="24"/>
            <w:lang w:val="en-US"/>
          </w:rPr>
          <w:delText>a</w:delText>
        </w:r>
      </w:del>
      <w:r w:rsidR="00B3068C">
        <w:rPr>
          <w:rFonts w:ascii="Times New Roman" w:eastAsia="Times New Roman" w:hAnsi="Times New Roman" w:cs="Times New Roman"/>
          <w:noProof/>
          <w:sz w:val="24"/>
          <w:szCs w:val="24"/>
          <w:lang w:val="en-US"/>
        </w:rPr>
        <w:t xml:space="preserve"> (water/air). </w:t>
      </w:r>
      <w:r w:rsidR="00F5707F">
        <w:rPr>
          <w:rFonts w:ascii="Times New Roman" w:eastAsia="Times New Roman" w:hAnsi="Times New Roman" w:cs="Times New Roman"/>
          <w:noProof/>
          <w:sz w:val="24"/>
          <w:szCs w:val="24"/>
          <w:lang w:val="en-US"/>
        </w:rPr>
        <w:t xml:space="preserve">We propose </w:t>
      </w:r>
      <w:r w:rsidR="006B3F34">
        <w:rPr>
          <w:rFonts w:ascii="Times New Roman" w:eastAsia="Times New Roman" w:hAnsi="Times New Roman" w:cs="Times New Roman"/>
          <w:noProof/>
          <w:sz w:val="24"/>
          <w:szCs w:val="24"/>
          <w:lang w:val="en-US"/>
        </w:rPr>
        <w:t xml:space="preserve">that </w:t>
      </w:r>
      <w:r w:rsidR="00D05CCC">
        <w:rPr>
          <w:rFonts w:ascii="Times New Roman" w:eastAsia="Times New Roman" w:hAnsi="Times New Roman" w:cs="Times New Roman"/>
          <w:noProof/>
          <w:sz w:val="24"/>
          <w:szCs w:val="24"/>
          <w:lang w:val="en-US"/>
        </w:rPr>
        <w:t>allometric studies of cardiorespiratory function</w:t>
      </w:r>
      <w:r w:rsidR="006B3F34">
        <w:rPr>
          <w:rFonts w:ascii="Times New Roman" w:eastAsia="Times New Roman" w:hAnsi="Times New Roman" w:cs="Times New Roman"/>
          <w:noProof/>
          <w:sz w:val="24"/>
          <w:szCs w:val="24"/>
          <w:lang w:val="en-US"/>
        </w:rPr>
        <w:t xml:space="preserve"> should, if possible, adhere to the basal defintion during data collection</w:t>
      </w:r>
      <w:r w:rsidR="00D05CCC">
        <w:rPr>
          <w:rFonts w:ascii="Times New Roman" w:eastAsia="Times New Roman" w:hAnsi="Times New Roman" w:cs="Times New Roman"/>
          <w:noProof/>
          <w:sz w:val="24"/>
          <w:szCs w:val="24"/>
          <w:lang w:val="en-US"/>
        </w:rPr>
        <w:t xml:space="preserve">, similar </w:t>
      </w:r>
      <w:r w:rsidR="006B3F34">
        <w:rPr>
          <w:rFonts w:ascii="Times New Roman" w:eastAsia="Times New Roman" w:hAnsi="Times New Roman" w:cs="Times New Roman"/>
          <w:noProof/>
          <w:sz w:val="24"/>
          <w:szCs w:val="24"/>
          <w:lang w:val="en-US"/>
        </w:rPr>
        <w:t xml:space="preserve">that used for </w:t>
      </w:r>
      <w:r w:rsidR="00D05CCC">
        <w:rPr>
          <w:rFonts w:ascii="Times New Roman" w:eastAsia="Times New Roman" w:hAnsi="Times New Roman" w:cs="Times New Roman"/>
          <w:noProof/>
          <w:sz w:val="24"/>
          <w:szCs w:val="24"/>
          <w:lang w:val="en-US"/>
        </w:rPr>
        <w:t>metabolic rate</w:t>
      </w:r>
      <w:r w:rsidR="006B3F34">
        <w:rPr>
          <w:rFonts w:ascii="Times New Roman" w:eastAsia="Times New Roman" w:hAnsi="Times New Roman" w:cs="Times New Roman"/>
          <w:noProof/>
          <w:sz w:val="24"/>
          <w:szCs w:val="24"/>
          <w:lang w:val="en-US"/>
        </w:rPr>
        <w:t>. Such data will</w:t>
      </w:r>
      <w:r w:rsidR="00B3068C">
        <w:rPr>
          <w:rFonts w:ascii="Times New Roman" w:eastAsia="Times New Roman" w:hAnsi="Times New Roman" w:cs="Times New Roman"/>
          <w:noProof/>
          <w:sz w:val="24"/>
          <w:szCs w:val="24"/>
          <w:lang w:val="en-US"/>
        </w:rPr>
        <w:t xml:space="preserve"> provide valuable info</w:t>
      </w:r>
      <w:r w:rsidR="00F5707F">
        <w:rPr>
          <w:rFonts w:ascii="Times New Roman" w:eastAsia="Times New Roman" w:hAnsi="Times New Roman" w:cs="Times New Roman"/>
          <w:noProof/>
          <w:sz w:val="24"/>
          <w:szCs w:val="24"/>
          <w:lang w:val="en-US"/>
        </w:rPr>
        <w:t>rm</w:t>
      </w:r>
      <w:r w:rsidR="00B3068C">
        <w:rPr>
          <w:rFonts w:ascii="Times New Roman" w:eastAsia="Times New Roman" w:hAnsi="Times New Roman" w:cs="Times New Roman"/>
          <w:noProof/>
          <w:sz w:val="24"/>
          <w:szCs w:val="24"/>
          <w:lang w:val="en-US"/>
        </w:rPr>
        <w:t xml:space="preserve">ation for comparative medicine of large, </w:t>
      </w:r>
      <w:commentRangeStart w:id="30"/>
      <w:r w:rsidR="00B3068C">
        <w:rPr>
          <w:rFonts w:ascii="Times New Roman" w:eastAsia="Times New Roman" w:hAnsi="Times New Roman" w:cs="Times New Roman"/>
          <w:noProof/>
          <w:sz w:val="24"/>
          <w:szCs w:val="24"/>
          <w:lang w:val="en-US"/>
        </w:rPr>
        <w:t>exotic</w:t>
      </w:r>
      <w:commentRangeEnd w:id="30"/>
      <w:r w:rsidR="00B97950">
        <w:rPr>
          <w:rStyle w:val="CommentReference"/>
        </w:rPr>
        <w:commentReference w:id="30"/>
      </w:r>
      <w:r w:rsidR="00B3068C">
        <w:rPr>
          <w:rFonts w:ascii="Times New Roman" w:eastAsia="Times New Roman" w:hAnsi="Times New Roman" w:cs="Times New Roman"/>
          <w:noProof/>
          <w:sz w:val="24"/>
          <w:szCs w:val="24"/>
          <w:lang w:val="en-US"/>
        </w:rPr>
        <w:t xml:space="preserve"> species where controlled baseline data may be difficult to obtain.</w:t>
      </w:r>
      <w:r w:rsidR="00D05CCC">
        <w:rPr>
          <w:rFonts w:ascii="Times New Roman" w:eastAsia="Times New Roman" w:hAnsi="Times New Roman" w:cs="Times New Roman"/>
          <w:noProof/>
          <w:sz w:val="24"/>
          <w:szCs w:val="24"/>
          <w:lang w:val="en-US"/>
        </w:rPr>
        <w:t xml:space="preserve"> </w:t>
      </w:r>
    </w:p>
    <w:p w14:paraId="346067C9" w14:textId="4915E5CF" w:rsidR="008322EE" w:rsidRDefault="008322EE" w:rsidP="00EC6D03">
      <w:pPr>
        <w:widowControl w:val="0"/>
        <w:spacing w:after="160" w:line="259"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br w:type="page"/>
      </w:r>
    </w:p>
    <w:p w14:paraId="185B454D" w14:textId="42F1C1F1" w:rsidR="008322EE" w:rsidRPr="00AC5167"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eastAsia="Times New Roman" w:hAnsi="Times New Roman" w:cs="Times New Roman"/>
          <w:b/>
          <w:i/>
          <w:noProof/>
          <w:sz w:val="24"/>
          <w:szCs w:val="24"/>
          <w:u w:val="single"/>
          <w:lang w:val="en-US"/>
        </w:rPr>
        <w:lastRenderedPageBreak/>
        <w:t xml:space="preserve">1) </w:t>
      </w:r>
      <w:r w:rsidR="008322EE" w:rsidRPr="00AC5167">
        <w:rPr>
          <w:rFonts w:ascii="Times New Roman" w:eastAsia="Times New Roman" w:hAnsi="Times New Roman" w:cs="Times New Roman"/>
          <w:b/>
          <w:i/>
          <w:iCs/>
          <w:noProof/>
          <w:sz w:val="24"/>
          <w:szCs w:val="24"/>
          <w:u w:val="single"/>
          <w:lang w:val="en-US"/>
        </w:rPr>
        <w:t xml:space="preserve">Introduction </w:t>
      </w:r>
    </w:p>
    <w:p w14:paraId="78F4843A" w14:textId="7B379AC2" w:rsidR="001D4851" w:rsidRDefault="00281CC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 </w:t>
      </w:r>
      <w:r w:rsidR="006D6484">
        <w:rPr>
          <w:rFonts w:ascii="Times New Roman" w:eastAsia="Times New Roman" w:hAnsi="Times New Roman" w:cs="Times New Roman"/>
          <w:iCs/>
          <w:noProof/>
          <w:sz w:val="24"/>
          <w:szCs w:val="24"/>
          <w:lang w:val="en-US"/>
        </w:rPr>
        <w:t>The term a</w:t>
      </w:r>
      <w:r w:rsidR="008647EA">
        <w:rPr>
          <w:rFonts w:ascii="Times New Roman" w:eastAsia="Times New Roman" w:hAnsi="Times New Roman" w:cs="Times New Roman"/>
          <w:iCs/>
          <w:noProof/>
          <w:sz w:val="24"/>
          <w:szCs w:val="24"/>
          <w:lang w:val="en-US"/>
        </w:rPr>
        <w:t>llometric scaling</w:t>
      </w:r>
      <w:r w:rsidR="000C743F" w:rsidRPr="000C743F">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was coined by </w:t>
      </w:r>
      <w:r w:rsidR="000C743F" w:rsidRPr="006D6484">
        <w:rPr>
          <w:rFonts w:ascii="Times New Roman" w:eastAsia="Times New Roman" w:hAnsi="Times New Roman" w:cs="Times New Roman"/>
          <w:iCs/>
          <w:noProof/>
          <w:sz w:val="24"/>
          <w:szCs w:val="24"/>
          <w:lang w:val="en-US"/>
        </w:rPr>
        <w:t>Julian Huxley and Georges Tessier</w:t>
      </w:r>
      <w:r w:rsidR="000C743F">
        <w:rPr>
          <w:rFonts w:ascii="Times New Roman" w:eastAsia="Times New Roman" w:hAnsi="Times New Roman" w:cs="Times New Roman"/>
          <w:iCs/>
          <w:noProof/>
          <w:sz w:val="24"/>
          <w:szCs w:val="24"/>
          <w:lang w:val="en-US"/>
        </w:rPr>
        <w:t xml:space="preserve"> in 1936</w:t>
      </w:r>
      <w:r w:rsidR="00F4726E">
        <w:rPr>
          <w:rFonts w:ascii="Times New Roman" w:eastAsia="Times New Roman" w:hAnsi="Times New Roman" w:cs="Times New Roman"/>
          <w:iCs/>
          <w:noProof/>
          <w:sz w:val="24"/>
          <w:szCs w:val="24"/>
          <w:lang w:val="en-US"/>
        </w:rPr>
        <w:t xml:space="preserve"> </w:t>
      </w:r>
      <w:r w:rsidR="00F4726E">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&lt;EndNote&gt;&lt;Cite&gt;&lt;Author&gt;Huxley&lt;/Author&gt;&lt;Year&gt;1936&lt;/Year&gt;&lt;RecNum&gt;4716&lt;/RecNum&gt;&lt;DisplayText&gt;(Huxley &amp;amp; Teissier, 1936)&lt;/DisplayText&gt;&lt;record&gt;&lt;rec-number&gt;4716&lt;/rec-number&gt;&lt;foreign-keys&gt;&lt;key app="EN" db-id="xx5rvz2rypad0ferrdnp9avueprfsdrvarez" timestamp="1722332016"&gt;4716&lt;/key&gt;&lt;/foreign-keys&gt;&lt;ref-type name="Journal Article"&gt;17&lt;/ref-type&gt;&lt;contributors&gt;&lt;authors&gt;&lt;author&gt;Huxley, J. S.&lt;/author&gt;&lt;author&gt;Teissier, G.&lt;/author&gt;&lt;/authors&gt;&lt;/contributors&gt;&lt;titles&gt;&lt;title&gt;Terminology of Relative Growth&lt;/title&gt;&lt;secondary-title&gt;Nature&lt;/secondary-title&gt;&lt;/titles&gt;&lt;periodical&gt;&lt;full-title&gt;Nature&lt;/full-title&gt;&lt;abbr-1&gt;Nature&lt;/abbr-1&gt;&lt;/periodical&gt;&lt;pages&gt;780-781&lt;/pages&gt;&lt;volume&gt;137&lt;/volume&gt;&lt;number&gt;3471&lt;/number&gt;&lt;dates&gt;&lt;year&gt;1936&lt;/year&gt;&lt;pub-dates&gt;&lt;date&gt;1936/05/01&lt;/date&gt;&lt;/pub-dates&gt;&lt;/dates&gt;&lt;isbn&gt;1476-4687&lt;/isbn&gt;&lt;urls&gt;&lt;related-urls&gt;&lt;url&gt;https://doi.org/10.1038/137780b0&lt;/url&gt;&lt;/related-urls&gt;&lt;/urls&gt;&lt;electronic-resource-num&gt;10.1038/137780b0&lt;/electronic-resource-num&gt;&lt;/record&gt;&lt;/Cite&gt;&lt;/EndNote&gt;</w:instrText>
      </w:r>
      <w:r w:rsidR="00F4726E">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(Huxley &amp; Teissier, 1936)</w:t>
      </w:r>
      <w:r w:rsidR="00F4726E">
        <w:rPr>
          <w:rFonts w:ascii="Times New Roman" w:eastAsia="Times New Roman" w:hAnsi="Times New Roman" w:cs="Times New Roman"/>
          <w:iCs/>
          <w:noProof/>
          <w:sz w:val="24"/>
          <w:szCs w:val="24"/>
          <w:lang w:val="en-US"/>
        </w:rPr>
        <w:fldChar w:fldCharType="end"/>
      </w:r>
      <w:r w:rsidR="006D6484">
        <w:rPr>
          <w:rFonts w:ascii="Times New Roman" w:eastAsia="Times New Roman" w:hAnsi="Times New Roman" w:cs="Times New Roman"/>
          <w:iCs/>
          <w:noProof/>
          <w:sz w:val="24"/>
          <w:szCs w:val="24"/>
          <w:lang w:val="en-US"/>
        </w:rPr>
        <w:t xml:space="preserve">, </w:t>
      </w:r>
      <w:r w:rsidR="000C743F">
        <w:rPr>
          <w:rFonts w:ascii="Times New Roman" w:eastAsia="Times New Roman" w:hAnsi="Times New Roman" w:cs="Times New Roman"/>
          <w:iCs/>
          <w:noProof/>
          <w:sz w:val="24"/>
          <w:szCs w:val="24"/>
          <w:lang w:val="en-US"/>
        </w:rPr>
        <w:t xml:space="preserve">but the study of the </w:t>
      </w:r>
      <w:r w:rsidR="006D6484">
        <w:rPr>
          <w:rFonts w:ascii="Times New Roman" w:eastAsia="Times New Roman" w:hAnsi="Times New Roman" w:cs="Times New Roman"/>
          <w:iCs/>
          <w:noProof/>
          <w:sz w:val="24"/>
          <w:szCs w:val="24"/>
          <w:lang w:val="en-US"/>
        </w:rPr>
        <w:t xml:space="preserve">relationship between </w:t>
      </w:r>
      <w:r w:rsidR="008647EA">
        <w:rPr>
          <w:rFonts w:ascii="Times New Roman" w:eastAsia="Times New Roman" w:hAnsi="Times New Roman" w:cs="Times New Roman"/>
          <w:iCs/>
          <w:noProof/>
          <w:sz w:val="24"/>
          <w:szCs w:val="24"/>
          <w:lang w:val="en-US"/>
        </w:rPr>
        <w:t xml:space="preserve">body size </w:t>
      </w:r>
      <w:r w:rsidR="0023192B">
        <w:rPr>
          <w:rFonts w:ascii="Times New Roman" w:eastAsia="Times New Roman" w:hAnsi="Times New Roman" w:cs="Times New Roman"/>
          <w:iCs/>
          <w:noProof/>
          <w:sz w:val="24"/>
          <w:szCs w:val="24"/>
          <w:lang w:val="en-US"/>
        </w:rPr>
        <w:t xml:space="preserve">and </w:t>
      </w:r>
      <w:r w:rsidR="000C743F">
        <w:rPr>
          <w:rFonts w:ascii="Times New Roman" w:eastAsia="Times New Roman" w:hAnsi="Times New Roman" w:cs="Times New Roman"/>
          <w:iCs/>
          <w:noProof/>
          <w:sz w:val="24"/>
          <w:szCs w:val="24"/>
          <w:lang w:val="en-US"/>
        </w:rPr>
        <w:t>morphology, or physiology</w:t>
      </w:r>
      <w:r w:rsidR="0023192B">
        <w:rPr>
          <w:rFonts w:ascii="Times New Roman" w:eastAsia="Times New Roman" w:hAnsi="Times New Roman" w:cs="Times New Roman"/>
          <w:iCs/>
          <w:noProof/>
          <w:sz w:val="24"/>
          <w:szCs w:val="24"/>
          <w:lang w:val="en-US"/>
        </w:rPr>
        <w:t>,</w:t>
      </w:r>
      <w:r w:rsidR="000C743F">
        <w:rPr>
          <w:rFonts w:ascii="Times New Roman" w:eastAsia="Times New Roman" w:hAnsi="Times New Roman" w:cs="Times New Roman"/>
          <w:iCs/>
          <w:noProof/>
          <w:sz w:val="24"/>
          <w:szCs w:val="24"/>
          <w:lang w:val="en-US"/>
        </w:rPr>
        <w:t xml:space="preserve"> </w:t>
      </w:r>
      <w:r w:rsidR="008647EA">
        <w:rPr>
          <w:rFonts w:ascii="Times New Roman" w:eastAsia="Times New Roman" w:hAnsi="Times New Roman" w:cs="Times New Roman"/>
          <w:iCs/>
          <w:noProof/>
          <w:sz w:val="24"/>
          <w:szCs w:val="24"/>
          <w:lang w:val="en-US"/>
        </w:rPr>
        <w:t xml:space="preserve">dates back to </w:t>
      </w:r>
      <w:r w:rsidR="000C743F">
        <w:rPr>
          <w:rFonts w:ascii="Times New Roman" w:eastAsia="Times New Roman" w:hAnsi="Times New Roman" w:cs="Times New Roman"/>
          <w:iCs/>
          <w:noProof/>
          <w:sz w:val="24"/>
          <w:szCs w:val="24"/>
          <w:lang w:val="en-US"/>
        </w:rPr>
        <w:t>the late 17</w:t>
      </w:r>
      <w:r w:rsidR="000C743F" w:rsidRPr="000C743F">
        <w:rPr>
          <w:rFonts w:ascii="Times New Roman" w:eastAsia="Times New Roman" w:hAnsi="Times New Roman" w:cs="Times New Roman"/>
          <w:iCs/>
          <w:noProof/>
          <w:sz w:val="24"/>
          <w:szCs w:val="24"/>
          <w:vertAlign w:val="superscript"/>
          <w:lang w:val="en-US"/>
        </w:rPr>
        <w:t>th</w:t>
      </w:r>
      <w:r w:rsidR="000C743F">
        <w:rPr>
          <w:rFonts w:ascii="Times New Roman" w:eastAsia="Times New Roman" w:hAnsi="Times New Roman" w:cs="Times New Roman"/>
          <w:iCs/>
          <w:noProof/>
          <w:sz w:val="24"/>
          <w:szCs w:val="24"/>
          <w:lang w:val="en-US"/>
        </w:rPr>
        <w:t xml:space="preserve"> century when Otto Snell </w:t>
      </w:r>
      <w:r w:rsidR="000C743F">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&lt;EndNote&gt;&lt;Cite&gt;&lt;Author&gt;Snell&lt;/Author&gt;&lt;Year&gt;1892&lt;/Year&gt;&lt;RecNum&gt;4717&lt;/RecNum&gt;&lt;DisplayText&gt;(Snell, 1892)&lt;/DisplayText&gt;&lt;record&gt;&lt;rec-number&gt;4717&lt;/rec-number&gt;&lt;foreign-keys&gt;&lt;key app="EN" db-id="xx5rvz2rypad0ferrdnp9avueprfsdrvarez" timestamp="1722332108"&gt;4717&lt;/key&gt;&lt;/foreign-keys&gt;&lt;ref-type name="Journal Article"&gt;17&lt;/ref-type&gt;&lt;contributors&gt;&lt;authors&gt;&lt;author&gt;Snell, Otto&lt;/author&gt;&lt;/authors&gt;&lt;/contributors&gt;&lt;titles&gt;&lt;title&gt;Die Abhängigkeit des Hirngewichtes von dem Körpergewicht und den geistigen Fähigkeiten&lt;/title&gt;&lt;secondary-title&gt;Archiv für Psychiatrie und Nervenkrankheiten&lt;/secondary-title&gt;&lt;/titles&gt;&lt;periodical&gt;&lt;full-title&gt;Archiv für Psychiatrie und Nervenkrankheiten&lt;/full-title&gt;&lt;/periodical&gt;&lt;pages&gt;436-446&lt;/pages&gt;&lt;volume&gt;23&lt;/volume&gt;&lt;number&gt;2&lt;/number&gt;&lt;dates&gt;&lt;year&gt;1892&lt;/year&gt;&lt;pub-dates&gt;&lt;date&gt;1892/06/01&lt;/date&gt;&lt;/pub-dates&gt;&lt;/dates&gt;&lt;isbn&gt;1433-8491&lt;/isbn&gt;&lt;urls&gt;&lt;related-urls&gt;&lt;url&gt;https://doi.org/10.1007/BF01843462&lt;/url&gt;&lt;/related-urls&gt;&lt;/urls&gt;&lt;electronic-resource-num&gt;10.1007/BF01843462&lt;/electronic-resource-num&gt;&lt;/record&gt;&lt;/Cite&gt;&lt;/EndNote&gt;</w:instrText>
      </w:r>
      <w:r w:rsidR="000C743F">
        <w:rPr>
          <w:rFonts w:ascii="Times New Roman" w:eastAsia="Times New Roman" w:hAnsi="Times New Roman" w:cs="Times New Roman"/>
          <w:iCs/>
          <w:noProof/>
          <w:sz w:val="24"/>
          <w:szCs w:val="24"/>
          <w:lang w:val="en-US"/>
        </w:rPr>
        <w:fldChar w:fldCharType="separate"/>
      </w:r>
      <w:r w:rsidR="000C743F">
        <w:rPr>
          <w:rFonts w:ascii="Times New Roman" w:eastAsia="Times New Roman" w:hAnsi="Times New Roman" w:cs="Times New Roman"/>
          <w:iCs/>
          <w:noProof/>
          <w:sz w:val="24"/>
          <w:szCs w:val="24"/>
          <w:lang w:val="en-US"/>
        </w:rPr>
        <w:t>(Snell, 1892)</w:t>
      </w:r>
      <w:r w:rsidR="000C743F">
        <w:rPr>
          <w:rFonts w:ascii="Times New Roman" w:eastAsia="Times New Roman" w:hAnsi="Times New Roman" w:cs="Times New Roman"/>
          <w:iCs/>
          <w:noProof/>
          <w:sz w:val="24"/>
          <w:szCs w:val="24"/>
          <w:lang w:val="en-US"/>
        </w:rPr>
        <w:fldChar w:fldCharType="end"/>
      </w:r>
      <w:r w:rsidR="000C743F">
        <w:rPr>
          <w:rFonts w:ascii="Times New Roman" w:eastAsia="Times New Roman" w:hAnsi="Times New Roman" w:cs="Times New Roman"/>
          <w:iCs/>
          <w:noProof/>
          <w:sz w:val="24"/>
          <w:szCs w:val="24"/>
          <w:lang w:val="en-US"/>
        </w:rPr>
        <w:t xml:space="preserve"> </w:t>
      </w:r>
      <w:r w:rsidR="001C16F0">
        <w:rPr>
          <w:rFonts w:ascii="Times New Roman" w:eastAsia="Times New Roman" w:hAnsi="Times New Roman" w:cs="Times New Roman"/>
          <w:iCs/>
          <w:noProof/>
          <w:sz w:val="24"/>
          <w:szCs w:val="24"/>
          <w:lang w:val="en-US"/>
        </w:rPr>
        <w:t xml:space="preserve">outlined the relationship between brain weight and body size. The relationship between body size and basal metabolic rate (BMR), also often refered to as the </w:t>
      </w:r>
      <w:r w:rsidR="001C16F0" w:rsidRPr="000F3227">
        <w:rPr>
          <w:rFonts w:ascii="Times New Roman" w:eastAsia="Times New Roman" w:hAnsi="Times New Roman" w:cs="Times New Roman"/>
          <w:i/>
          <w:noProof/>
          <w:sz w:val="24"/>
          <w:szCs w:val="24"/>
          <w:lang w:val="en-US"/>
        </w:rPr>
        <w:t>Kleiber law</w:t>
      </w:r>
      <w:r w:rsidR="001C16F0">
        <w:rPr>
          <w:rFonts w:ascii="Times New Roman" w:eastAsia="Times New Roman" w:hAnsi="Times New Roman" w:cs="Times New Roman"/>
          <w:iCs/>
          <w:noProof/>
          <w:sz w:val="24"/>
          <w:szCs w:val="24"/>
          <w:lang w:val="en-US"/>
        </w:rPr>
        <w:t xml:space="preserve">, was published by Max Kleiber </w:t>
      </w:r>
      <w:r w:rsidR="001C16F0">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&lt;EndNote&gt;&lt;Cite&gt;&lt;Author&gt;Kleiber&lt;/Author&gt;&lt;Year&gt;1932&lt;/Year&gt;&lt;RecNum&gt;4719&lt;/RecNum&gt;&lt;DisplayText&gt;(Kleiber, 1932)&lt;/DisplayText&gt;&lt;record&gt;&lt;rec-number&gt;4719&lt;/rec-number&gt;&lt;foreign-keys&gt;&lt;key app="EN" db-id="xx5rvz2rypad0ferrdnp9avueprfsdrvarez" timestamp="1722332117"&gt;4719&lt;/key&gt;&lt;/foreign-keys&gt;&lt;ref-type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1C16F0">
        <w:rPr>
          <w:rFonts w:ascii="Times New Roman" w:eastAsia="Times New Roman" w:hAnsi="Times New Roman" w:cs="Times New Roman"/>
          <w:iCs/>
          <w:noProof/>
          <w:sz w:val="24"/>
          <w:szCs w:val="24"/>
          <w:lang w:val="en-US"/>
        </w:rPr>
        <w:fldChar w:fldCharType="separate"/>
      </w:r>
      <w:r w:rsidR="001C16F0">
        <w:rPr>
          <w:rFonts w:ascii="Times New Roman" w:eastAsia="Times New Roman" w:hAnsi="Times New Roman" w:cs="Times New Roman"/>
          <w:iCs/>
          <w:noProof/>
          <w:sz w:val="24"/>
          <w:szCs w:val="24"/>
          <w:lang w:val="en-US"/>
        </w:rPr>
        <w:t>(Kleiber, 1932)</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where it was shown that </w:t>
      </w:r>
      <w:r w:rsidR="000F3227">
        <w:rPr>
          <w:rFonts w:ascii="Times New Roman" w:eastAsia="Times New Roman" w:hAnsi="Times New Roman" w:cs="Times New Roman"/>
          <w:iCs/>
          <w:noProof/>
          <w:sz w:val="24"/>
          <w:szCs w:val="24"/>
          <w:lang w:val="en-US"/>
        </w:rPr>
        <w:t xml:space="preserve">energy requirements correlate non-linearly </w:t>
      </w:r>
      <w:r w:rsidR="001C16F0">
        <w:rPr>
          <w:rFonts w:ascii="Times New Roman" w:eastAsia="Times New Roman" w:hAnsi="Times New Roman" w:cs="Times New Roman"/>
          <w:iCs/>
          <w:noProof/>
          <w:sz w:val="24"/>
          <w:szCs w:val="24"/>
          <w:lang w:val="en-US"/>
        </w:rPr>
        <w:t xml:space="preserve">with body mass (Mb) to the power of 0.75, </w:t>
      </w:r>
      <w:r w:rsidR="00777A31">
        <w:rPr>
          <w:rFonts w:ascii="Times New Roman" w:eastAsia="Times New Roman" w:hAnsi="Times New Roman" w:cs="Times New Roman"/>
          <w:iCs/>
          <w:noProof/>
          <w:sz w:val="24"/>
          <w:szCs w:val="24"/>
          <w:lang w:val="en-US"/>
        </w:rPr>
        <w:t xml:space="preserve">commonly called </w:t>
      </w:r>
      <w:r w:rsidR="001C16F0">
        <w:rPr>
          <w:rFonts w:ascii="Times New Roman" w:eastAsia="Times New Roman" w:hAnsi="Times New Roman" w:cs="Times New Roman"/>
          <w:iCs/>
          <w:noProof/>
          <w:sz w:val="24"/>
          <w:szCs w:val="24"/>
          <w:lang w:val="en-US"/>
        </w:rPr>
        <w:t xml:space="preserve">the allometric scaling factor. </w:t>
      </w:r>
      <w:r w:rsidR="0023192B">
        <w:rPr>
          <w:rFonts w:ascii="Times New Roman" w:eastAsia="Times New Roman" w:hAnsi="Times New Roman" w:cs="Times New Roman"/>
          <w:iCs/>
          <w:noProof/>
          <w:sz w:val="24"/>
          <w:szCs w:val="24"/>
          <w:lang w:val="en-US"/>
        </w:rPr>
        <w:t>T</w:t>
      </w:r>
      <w:r w:rsidR="001C16F0">
        <w:rPr>
          <w:rFonts w:ascii="Times New Roman" w:eastAsia="Times New Roman" w:hAnsi="Times New Roman" w:cs="Times New Roman"/>
          <w:iCs/>
          <w:noProof/>
          <w:sz w:val="24"/>
          <w:szCs w:val="24"/>
          <w:lang w:val="en-US"/>
        </w:rPr>
        <w:t>here ha</w:t>
      </w:r>
      <w:r w:rsidR="0023192B">
        <w:rPr>
          <w:rFonts w:ascii="Times New Roman" w:eastAsia="Times New Roman" w:hAnsi="Times New Roman" w:cs="Times New Roman"/>
          <w:iCs/>
          <w:noProof/>
          <w:sz w:val="24"/>
          <w:szCs w:val="24"/>
          <w:lang w:val="en-US"/>
        </w:rPr>
        <w:t>ve</w:t>
      </w:r>
      <w:r w:rsidR="001C16F0">
        <w:rPr>
          <w:rFonts w:ascii="Times New Roman" w:eastAsia="Times New Roman" w:hAnsi="Times New Roman" w:cs="Times New Roman"/>
          <w:iCs/>
          <w:noProof/>
          <w:sz w:val="24"/>
          <w:szCs w:val="24"/>
          <w:lang w:val="en-US"/>
        </w:rPr>
        <w:t xml:space="preserve"> been numerous publications that debate the </w:t>
      </w:r>
      <w:r w:rsidR="000F3227">
        <w:rPr>
          <w:rFonts w:ascii="Times New Roman" w:eastAsia="Times New Roman" w:hAnsi="Times New Roman" w:cs="Times New Roman"/>
          <w:iCs/>
          <w:noProof/>
          <w:sz w:val="24"/>
          <w:szCs w:val="24"/>
          <w:lang w:val="en-US"/>
        </w:rPr>
        <w:t>value of the</w:t>
      </w:r>
      <w:r w:rsidR="001C16F0">
        <w:rPr>
          <w:rFonts w:ascii="Times New Roman" w:eastAsia="Times New Roman" w:hAnsi="Times New Roman" w:cs="Times New Roman"/>
          <w:iCs/>
          <w:noProof/>
          <w:sz w:val="24"/>
          <w:szCs w:val="24"/>
          <w:lang w:val="en-US"/>
        </w:rPr>
        <w:t xml:space="preserve"> allometric scaling factor, </w:t>
      </w:r>
      <w:r w:rsidR="0023192B">
        <w:rPr>
          <w:rFonts w:ascii="Times New Roman" w:eastAsia="Times New Roman" w:hAnsi="Times New Roman" w:cs="Times New Roman"/>
          <w:iCs/>
          <w:noProof/>
          <w:sz w:val="24"/>
          <w:szCs w:val="24"/>
          <w:lang w:val="en-US"/>
        </w:rPr>
        <w:t xml:space="preserve">but it remains frequently discussed and </w:t>
      </w:r>
      <w:r w:rsidR="001C16F0">
        <w:rPr>
          <w:rFonts w:ascii="Times New Roman" w:eastAsia="Times New Roman" w:hAnsi="Times New Roman" w:cs="Times New Roman"/>
          <w:iCs/>
          <w:noProof/>
          <w:sz w:val="24"/>
          <w:szCs w:val="24"/>
          <w:lang w:val="en-US"/>
        </w:rPr>
        <w:t>it has been show</w:t>
      </w:r>
      <w:r w:rsidR="00D625A3">
        <w:rPr>
          <w:rFonts w:ascii="Times New Roman" w:eastAsia="Times New Roman" w:hAnsi="Times New Roman" w:cs="Times New Roman"/>
          <w:iCs/>
          <w:noProof/>
          <w:sz w:val="24"/>
          <w:szCs w:val="24"/>
          <w:lang w:val="en-US"/>
        </w:rPr>
        <w:t>n</w:t>
      </w:r>
      <w:r w:rsidR="001C16F0">
        <w:rPr>
          <w:rFonts w:ascii="Times New Roman" w:eastAsia="Times New Roman" w:hAnsi="Times New Roman" w:cs="Times New Roman"/>
          <w:iCs/>
          <w:noProof/>
          <w:sz w:val="24"/>
          <w:szCs w:val="24"/>
          <w:lang w:val="en-US"/>
        </w:rPr>
        <w:t xml:space="preserve"> to vary </w:t>
      </w:r>
      <w:r w:rsidR="00D625A3">
        <w:rPr>
          <w:rFonts w:ascii="Times New Roman" w:eastAsia="Times New Roman" w:hAnsi="Times New Roman" w:cs="Times New Roman"/>
          <w:iCs/>
          <w:noProof/>
          <w:sz w:val="24"/>
          <w:szCs w:val="24"/>
          <w:lang w:val="en-US"/>
        </w:rPr>
        <w:t xml:space="preserve">with </w:t>
      </w:r>
      <w:r w:rsidR="0023192B">
        <w:rPr>
          <w:rFonts w:ascii="Times New Roman" w:eastAsia="Times New Roman" w:hAnsi="Times New Roman" w:cs="Times New Roman"/>
          <w:iCs/>
          <w:noProof/>
          <w:sz w:val="24"/>
          <w:szCs w:val="24"/>
          <w:lang w:val="en-US"/>
        </w:rPr>
        <w:t>conditions</w:t>
      </w:r>
      <w:r w:rsidR="001C16F0">
        <w:rPr>
          <w:rFonts w:ascii="Times New Roman" w:eastAsia="Times New Roman" w:hAnsi="Times New Roman" w:cs="Times New Roman"/>
          <w:iCs/>
          <w:noProof/>
          <w:sz w:val="24"/>
          <w:szCs w:val="24"/>
          <w:lang w:val="en-US"/>
        </w:rPr>
        <w:t xml:space="preserve"> such as </w:t>
      </w:r>
      <w:r w:rsidR="00D625A3">
        <w:rPr>
          <w:rFonts w:ascii="Times New Roman" w:eastAsia="Times New Roman" w:hAnsi="Times New Roman" w:cs="Times New Roman"/>
          <w:iCs/>
          <w:noProof/>
          <w:sz w:val="24"/>
          <w:szCs w:val="24"/>
          <w:lang w:val="en-US"/>
        </w:rPr>
        <w:t xml:space="preserve">diet and </w:t>
      </w:r>
      <w:r w:rsidR="000F3227">
        <w:rPr>
          <w:rFonts w:ascii="Times New Roman" w:eastAsia="Times New Roman" w:hAnsi="Times New Roman" w:cs="Times New Roman"/>
          <w:iCs/>
          <w:noProof/>
          <w:sz w:val="24"/>
          <w:szCs w:val="24"/>
          <w:lang w:val="en-US"/>
        </w:rPr>
        <w:t>habitat/</w:t>
      </w:r>
      <w:r w:rsidR="00D625A3">
        <w:rPr>
          <w:rFonts w:ascii="Times New Roman" w:eastAsia="Times New Roman" w:hAnsi="Times New Roman" w:cs="Times New Roman"/>
          <w:iCs/>
          <w:noProof/>
          <w:sz w:val="24"/>
          <w:szCs w:val="24"/>
          <w:lang w:val="en-US"/>
        </w:rPr>
        <w:t xml:space="preserve">environment </w:t>
      </w:r>
      <w:r w:rsidR="001C16F0">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Y051bT4zMjYwPC9SZWNOdW0+PERpc3BsYXlUZXh0PihEYXJ2ZWF1PHN0eWxlIGZhY2U9Iml0YWxp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PEVuZE5vdGU+PENpdGU+PEF1dGhvcj5NY05hYjwvQXV0aG9yPjxZZWFyPjIwMDg8L1llYXI+PFJl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r>
      <w:r w:rsidR="001C16F0">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(Darveau</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2002; White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2007; McNab, 2008, 2009; White, 2010;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sidR="001C16F0">
        <w:rPr>
          <w:rFonts w:ascii="Times New Roman" w:eastAsia="Times New Roman" w:hAnsi="Times New Roman" w:cs="Times New Roman"/>
          <w:iCs/>
          <w:noProof/>
          <w:sz w:val="24"/>
          <w:szCs w:val="24"/>
          <w:lang w:val="en-US"/>
        </w:rPr>
        <w:fldChar w:fldCharType="end"/>
      </w:r>
      <w:r w:rsidR="001C16F0">
        <w:rPr>
          <w:rFonts w:ascii="Times New Roman" w:eastAsia="Times New Roman" w:hAnsi="Times New Roman" w:cs="Times New Roman"/>
          <w:iCs/>
          <w:noProof/>
          <w:sz w:val="24"/>
          <w:szCs w:val="24"/>
          <w:lang w:val="en-US"/>
        </w:rPr>
        <w:t xml:space="preserve">. </w:t>
      </w:r>
    </w:p>
    <w:p w14:paraId="7F3CF84E" w14:textId="1C44F5B7" w:rsidR="0078686F" w:rsidRDefault="000F7306"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 number of variables are known to alter metabolic rate, </w:t>
      </w:r>
      <w:r w:rsidR="0023192B">
        <w:rPr>
          <w:rFonts w:ascii="Times New Roman" w:eastAsia="Times New Roman" w:hAnsi="Times New Roman" w:cs="Times New Roman"/>
          <w:iCs/>
          <w:noProof/>
          <w:sz w:val="24"/>
          <w:szCs w:val="24"/>
          <w:lang w:val="en-US"/>
        </w:rPr>
        <w:t>including</w:t>
      </w:r>
      <w:r>
        <w:rPr>
          <w:rFonts w:ascii="Times New Roman" w:eastAsia="Times New Roman" w:hAnsi="Times New Roman" w:cs="Times New Roman"/>
          <w:iCs/>
          <w:noProof/>
          <w:sz w:val="24"/>
          <w:szCs w:val="24"/>
          <w:lang w:val="en-US"/>
        </w:rPr>
        <w:t xml:space="preserve"> digestion (called heat increment of feeding or specific dynamic action)</w:t>
      </w:r>
      <w:r w:rsidR="0023192B">
        <w:rPr>
          <w:rFonts w:ascii="Times New Roman" w:eastAsia="Times New Roman" w:hAnsi="Times New Roman" w:cs="Times New Roman"/>
          <w:iCs/>
          <w:noProof/>
          <w:sz w:val="24"/>
          <w:szCs w:val="24"/>
          <w:lang w:val="en-US"/>
        </w:rPr>
        <w:t xml:space="preserve"> and</w:t>
      </w:r>
      <w:r>
        <w:rPr>
          <w:rFonts w:ascii="Times New Roman" w:eastAsia="Times New Roman" w:hAnsi="Times New Roman" w:cs="Times New Roman"/>
          <w:iCs/>
          <w:noProof/>
          <w:sz w:val="24"/>
          <w:szCs w:val="24"/>
          <w:lang w:val="en-US"/>
        </w:rPr>
        <w:t xml:space="preserve"> thermoregulation in an environment with a temperature outside the thermoneutral zone </w:t>
      </w:r>
      <w:r>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Y051bT40NTQ1PC9SZWNOdW0+PERpc3BsYXlUZXh0PihTZWNvciwgMjAwOTsgTWV0emUsIDIwMTYp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QXV0aG9yPk1ldHplPC9BdXRob3I+PFllYXI+MjAxNjwvWWVhcj48UmVjTnVtPjQ3MTg8L1JlY051
bT48cmVjb3JkPjxyZWMtbnVtYmVyPjQ3MTg8L3JlYy1udW1iZXI+PGZvcmVpZ24ta2V5cz48a2V5
IGFwcD0iRU4iIGRiLWlkPSJ4eDVydnoycnlwYWQwZmVycmRucDlhdnVlcHJmc2RydmFyZXoiIHRp
bWVzdGFtcD0iMTcyMjMzMjExMyI+NDcxODwva2V5PjwvZm9yZWlnbi1rZXlzPjxyZWYtdHlwZSBu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PEVuZE5vdGU+PENpdGU+PEF1dGhvcj5TZWNvcjwvQXV0aG9yPjxZZWFyPjIwMDk8L1llYXI+PFJl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(Secor, 2009; Metze, 2016)</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78686F">
        <w:rPr>
          <w:rFonts w:ascii="Times New Roman" w:eastAsia="Times New Roman" w:hAnsi="Times New Roman" w:cs="Times New Roman"/>
          <w:iCs/>
          <w:noProof/>
          <w:sz w:val="24"/>
          <w:szCs w:val="24"/>
          <w:lang w:val="en-US"/>
        </w:rPr>
        <w:t xml:space="preserve">The definition of </w:t>
      </w:r>
      <w:r w:rsidR="0023192B">
        <w:rPr>
          <w:rFonts w:ascii="Times New Roman" w:eastAsia="Times New Roman" w:hAnsi="Times New Roman" w:cs="Times New Roman"/>
          <w:iCs/>
          <w:noProof/>
          <w:sz w:val="24"/>
          <w:szCs w:val="24"/>
          <w:lang w:val="en-US"/>
        </w:rPr>
        <w:t>“</w:t>
      </w:r>
      <w:r w:rsidR="0078686F">
        <w:rPr>
          <w:rFonts w:ascii="Times New Roman" w:eastAsia="Times New Roman" w:hAnsi="Times New Roman" w:cs="Times New Roman"/>
          <w:iCs/>
          <w:noProof/>
          <w:sz w:val="24"/>
          <w:szCs w:val="24"/>
          <w:lang w:val="en-US"/>
        </w:rPr>
        <w:t>basal</w:t>
      </w:r>
      <w:r w:rsidR="0023192B">
        <w:rPr>
          <w:rFonts w:ascii="Times New Roman" w:eastAsia="Times New Roman" w:hAnsi="Times New Roman" w:cs="Times New Roman"/>
          <w:iCs/>
          <w:noProof/>
          <w:sz w:val="24"/>
          <w:szCs w:val="24"/>
          <w:lang w:val="en-US"/>
        </w:rPr>
        <w:t>” metabolic rate</w:t>
      </w:r>
      <w:r w:rsidR="0078686F">
        <w:rPr>
          <w:rFonts w:ascii="Times New Roman" w:eastAsia="Times New Roman" w:hAnsi="Times New Roman" w:cs="Times New Roman"/>
          <w:iCs/>
          <w:noProof/>
          <w:sz w:val="24"/>
          <w:szCs w:val="24"/>
          <w:lang w:val="en-US"/>
        </w:rPr>
        <w:t xml:space="preserve"> restrict</w:t>
      </w:r>
      <w:r w:rsidR="002344A4">
        <w:rPr>
          <w:rFonts w:ascii="Times New Roman" w:eastAsia="Times New Roman" w:hAnsi="Times New Roman" w:cs="Times New Roman"/>
          <w:iCs/>
          <w:noProof/>
          <w:sz w:val="24"/>
          <w:szCs w:val="24"/>
          <w:lang w:val="en-US"/>
        </w:rPr>
        <w:t>s</w:t>
      </w:r>
      <w:r w:rsidR="0078686F">
        <w:rPr>
          <w:rFonts w:ascii="Times New Roman" w:eastAsia="Times New Roman" w:hAnsi="Times New Roman" w:cs="Times New Roman"/>
          <w:iCs/>
          <w:noProof/>
          <w:sz w:val="24"/>
          <w:szCs w:val="24"/>
          <w:lang w:val="en-US"/>
        </w:rPr>
        <w:t xml:space="preserve"> measurements to adult, non-pregnant </w:t>
      </w:r>
      <w:r w:rsidR="005D4228">
        <w:rPr>
          <w:rFonts w:ascii="Times New Roman" w:eastAsia="Times New Roman" w:hAnsi="Times New Roman" w:cs="Times New Roman"/>
          <w:iCs/>
          <w:noProof/>
          <w:sz w:val="24"/>
          <w:szCs w:val="24"/>
          <w:lang w:val="en-US"/>
        </w:rPr>
        <w:t>and</w:t>
      </w:r>
      <w:r w:rsidR="0078686F">
        <w:rPr>
          <w:rFonts w:ascii="Times New Roman" w:eastAsia="Times New Roman" w:hAnsi="Times New Roman" w:cs="Times New Roman"/>
          <w:iCs/>
          <w:noProof/>
          <w:sz w:val="24"/>
          <w:szCs w:val="24"/>
          <w:lang w:val="en-US"/>
        </w:rPr>
        <w:t xml:space="preserve"> not lactating, post-prandial, animals that are inactive/resting, but not sleeping, and in their thermoneutral range</w:t>
      </w:r>
      <w:r w:rsidR="002344A4">
        <w:rPr>
          <w:rFonts w:ascii="Times New Roman" w:eastAsia="Times New Roman" w:hAnsi="Times New Roman" w:cs="Times New Roman"/>
          <w:iCs/>
          <w:noProof/>
          <w:sz w:val="24"/>
          <w:szCs w:val="24"/>
          <w:lang w:val="en-US"/>
        </w:rPr>
        <w:t xml:space="preserve"> </w:t>
      </w:r>
      <w:r w:rsidR="002344A4">
        <w:rPr>
          <w:rFonts w:ascii="Times New Roman" w:eastAsia="Times New Roman" w:hAnsi="Times New Roman" w:cs="Times New Roman"/>
          <w:iCs/>
          <w:noProof/>
          <w:sz w:val="24"/>
          <w:szCs w:val="24"/>
          <w:lang w:val="en-US"/>
        </w:rPr>
        <w:fldChar w:fldCharType="begin"/>
      </w:r>
      <w:r w:rsidR="00F4726E">
        <w:rPr>
          <w:rFonts w:ascii="Times New Roman" w:eastAsia="Times New Roman" w:hAnsi="Times New Roman" w:cs="Times New Roman"/>
          <w:iCs/>
          <w:noProof/>
          <w:sz w:val="24"/>
          <w:szCs w:val="24"/>
          <w:lang w:val="en-US"/>
        </w:rPr>
        <w:instrText xml:space="preserve"> ADDIN EN.CITE &lt;EndNote&gt;&lt;Cite&gt;&lt;Author&gt;Kleiber&lt;/Author&gt;&lt;Year&gt;1932&lt;/Year&gt;&lt;RecNum&gt;4719&lt;/RecNum&gt;&lt;DisplayText&gt;(Kleiber, 1932)&lt;/DisplayText&gt;&lt;record&gt;&lt;rec-number&gt;4719&lt;/rec-number&gt;&lt;foreign-keys&gt;&lt;key app="EN" db-id="xx5rvz2rypad0ferrdnp9avueprfsdrvarez" timestamp="1722332117"&gt;4719&lt;/key&gt;&lt;/foreign-keys&gt;&lt;ref-type name="Journal Article"&gt;17&lt;/ref-type&gt;&lt;contributors&gt;&lt;authors&gt;&lt;author&gt;Kleiber, M. &lt;/author&gt;&lt;/authors&gt;&lt;/contributors&gt;&lt;titles&gt;&lt;title&gt;Body size and metabolism&lt;/title&gt;&lt;secondary-title&gt; Hilgardia&lt;/secondary-title&gt;&lt;/titles&gt;&lt;pages&gt;315-353&lt;/pages&gt;&lt;volume&gt;6&lt;/volume&gt;&lt;num-vols&gt;11&lt;/num-vols&gt;&lt;dates&gt;&lt;year&gt;1932&lt;/year&gt;&lt;/dates&gt;&lt;urls&gt;&lt;/urls&gt;&lt;electronic-resource-num&gt;DOI:10.3733/hilg.v06n11p315&lt;/electronic-resource-num&gt;&lt;/record&gt;&lt;/Cite&gt;&lt;/EndNote&gt;</w:instrText>
      </w:r>
      <w:r w:rsidR="002344A4">
        <w:rPr>
          <w:rFonts w:ascii="Times New Roman" w:eastAsia="Times New Roman" w:hAnsi="Times New Roman" w:cs="Times New Roman"/>
          <w:iCs/>
          <w:noProof/>
          <w:sz w:val="24"/>
          <w:szCs w:val="24"/>
          <w:lang w:val="en-US"/>
        </w:rPr>
        <w:fldChar w:fldCharType="separate"/>
      </w:r>
      <w:r w:rsidR="002344A4">
        <w:rPr>
          <w:rFonts w:ascii="Times New Roman" w:eastAsia="Times New Roman" w:hAnsi="Times New Roman" w:cs="Times New Roman"/>
          <w:iCs/>
          <w:noProof/>
          <w:sz w:val="24"/>
          <w:szCs w:val="24"/>
          <w:lang w:val="en-US"/>
        </w:rPr>
        <w:t>(Kleiber, 1932)</w:t>
      </w:r>
      <w:r w:rsidR="002344A4">
        <w:rPr>
          <w:rFonts w:ascii="Times New Roman" w:eastAsia="Times New Roman" w:hAnsi="Times New Roman" w:cs="Times New Roman"/>
          <w:iCs/>
          <w:noProof/>
          <w:sz w:val="24"/>
          <w:szCs w:val="24"/>
          <w:lang w:val="en-US"/>
        </w:rPr>
        <w:fldChar w:fldCharType="end"/>
      </w:r>
      <w:r w:rsidR="0078686F">
        <w:rPr>
          <w:rFonts w:ascii="Times New Roman" w:eastAsia="Times New Roman" w:hAnsi="Times New Roman" w:cs="Times New Roman"/>
          <w:iCs/>
          <w:noProof/>
          <w:sz w:val="24"/>
          <w:szCs w:val="24"/>
          <w:lang w:val="en-US"/>
        </w:rPr>
        <w:t>.</w:t>
      </w:r>
      <w:r w:rsidR="00412CCB">
        <w:rPr>
          <w:rFonts w:ascii="Times New Roman" w:eastAsia="Times New Roman" w:hAnsi="Times New Roman" w:cs="Times New Roman"/>
          <w:iCs/>
          <w:noProof/>
          <w:sz w:val="24"/>
          <w:szCs w:val="24"/>
          <w:lang w:val="en-US"/>
        </w:rPr>
        <w:t xml:space="preserve"> Comparing metabolic rates between indviduals or species that are not measured using the basal definition, therefore, increase</w:t>
      </w:r>
      <w:r w:rsidR="00777A31">
        <w:rPr>
          <w:rFonts w:ascii="Times New Roman" w:eastAsia="Times New Roman" w:hAnsi="Times New Roman" w:cs="Times New Roman"/>
          <w:iCs/>
          <w:noProof/>
          <w:sz w:val="24"/>
          <w:szCs w:val="24"/>
          <w:lang w:val="en-US"/>
        </w:rPr>
        <w:t>s</w:t>
      </w:r>
      <w:r w:rsidR="00412CCB">
        <w:rPr>
          <w:rFonts w:ascii="Times New Roman" w:eastAsia="Times New Roman" w:hAnsi="Times New Roman" w:cs="Times New Roman"/>
          <w:iCs/>
          <w:noProof/>
          <w:sz w:val="24"/>
          <w:szCs w:val="24"/>
          <w:lang w:val="en-US"/>
        </w:rPr>
        <w:t xml:space="preserve"> variation, and in severe cases, </w:t>
      </w:r>
      <w:r w:rsidR="005D4228">
        <w:rPr>
          <w:rFonts w:ascii="Times New Roman" w:eastAsia="Times New Roman" w:hAnsi="Times New Roman" w:cs="Times New Roman"/>
          <w:iCs/>
          <w:noProof/>
          <w:sz w:val="24"/>
          <w:szCs w:val="24"/>
          <w:lang w:val="en-US"/>
        </w:rPr>
        <w:t xml:space="preserve">can </w:t>
      </w:r>
      <w:r w:rsidR="00412CCB">
        <w:rPr>
          <w:rFonts w:ascii="Times New Roman" w:eastAsia="Times New Roman" w:hAnsi="Times New Roman" w:cs="Times New Roman"/>
          <w:iCs/>
          <w:noProof/>
          <w:sz w:val="24"/>
          <w:szCs w:val="24"/>
          <w:lang w:val="en-US"/>
        </w:rPr>
        <w:t xml:space="preserve">result in erroneous conclusions. </w:t>
      </w:r>
    </w:p>
    <w:p w14:paraId="1B1251D8" w14:textId="6F0F4746" w:rsidR="00CC5828" w:rsidRDefault="00412CCB"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Aerobic metabolism depends on two convective steps to supply the cell with </w:t>
      </w:r>
      <w:r w:rsidRPr="00412CCB">
        <w:rPr>
          <w:rFonts w:ascii="Times New Roman" w:eastAsia="Times New Roman" w:hAnsi="Times New Roman" w:cs="Times New Roman"/>
          <w:bCs/>
          <w:iCs/>
          <w:noProof/>
          <w:color w:val="000000" w:themeColor="text1"/>
          <w:sz w:val="24"/>
          <w:szCs w:val="24"/>
          <w:lang w:val="en-US"/>
        </w:rPr>
        <w:t>O</w:t>
      </w:r>
      <w:r w:rsidRPr="00412CCB">
        <w:rPr>
          <w:rFonts w:ascii="Times New Roman" w:eastAsia="Times New Roman" w:hAnsi="Times New Roman" w:cs="Times New Roman"/>
          <w:bCs/>
          <w:iCs/>
          <w:noProof/>
          <w:color w:val="000000" w:themeColor="text1"/>
          <w:sz w:val="24"/>
          <w:szCs w:val="24"/>
          <w:vertAlign w:val="subscript"/>
          <w:lang w:val="en-US"/>
        </w:rPr>
        <w:t>2</w:t>
      </w:r>
      <w:r w:rsidR="005D4228">
        <w:rPr>
          <w:rFonts w:ascii="Times New Roman" w:eastAsia="Times New Roman" w:hAnsi="Times New Roman" w:cs="Times New Roman"/>
          <w:iCs/>
          <w:noProof/>
          <w:sz w:val="24"/>
          <w:szCs w:val="24"/>
          <w:lang w:val="en-US"/>
        </w:rPr>
        <w:t>:</w:t>
      </w:r>
      <w:r>
        <w:rPr>
          <w:rFonts w:ascii="Times New Roman" w:eastAsia="Times New Roman" w:hAnsi="Times New Roman" w:cs="Times New Roman"/>
          <w:iCs/>
          <w:noProof/>
          <w:sz w:val="24"/>
          <w:szCs w:val="24"/>
          <w:lang w:val="en-US"/>
        </w:rPr>
        <w:t xml:space="preserve"> ventilation (breathing frequency and tidal volume), and cardiac output (he</w:t>
      </w:r>
      <w:r w:rsidR="005D4228">
        <w:rPr>
          <w:rFonts w:ascii="Times New Roman" w:eastAsia="Times New Roman" w:hAnsi="Times New Roman" w:cs="Times New Roman"/>
          <w:iCs/>
          <w:noProof/>
          <w:sz w:val="24"/>
          <w:szCs w:val="24"/>
          <w:lang w:val="en-US"/>
        </w:rPr>
        <w:t>a</w:t>
      </w:r>
      <w:r>
        <w:rPr>
          <w:rFonts w:ascii="Times New Roman" w:eastAsia="Times New Roman" w:hAnsi="Times New Roman" w:cs="Times New Roman"/>
          <w:iCs/>
          <w:noProof/>
          <w:sz w:val="24"/>
          <w:szCs w:val="24"/>
          <w:lang w:val="en-US"/>
        </w:rPr>
        <w:t xml:space="preserve">rt rate and stroke volume). Therefore, not surprisingly, similar scaling relationships have been shown for both ventilation </w:t>
      </w:r>
      <w:r>
        <w:rPr>
          <w:rFonts w:ascii="Times New Roman" w:eastAsia="Times New Roman" w:hAnsi="Times New Roman" w:cs="Times New Roman"/>
          <w:iCs/>
          <w:noProof/>
          <w:sz w:val="24"/>
          <w:szCs w:val="24"/>
          <w:lang w:val="en-US"/>
        </w:rPr>
        <w:lastRenderedPageBreak/>
        <w:t xml:space="preserve">and perfusion </w:t>
      </w:r>
      <w:r>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eWVhcj48L2RhdGVzPjx1cmxzPjwvdXJscz48L3JlY29yZD48L0NpdGU+PENpdGU+PEF1dGhvcj5T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eWVhcj48L2RhdGVzPjx1cmxzPjwvdXJscz48L3JlY29yZD48L0NpdGU+PENpdGU+PEF1dGhvcj5T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(Stahl, 1967; Seymour &amp; Blaylock, 2000;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However, unlike </w:t>
      </w:r>
      <w:r w:rsidR="00777A31">
        <w:rPr>
          <w:rFonts w:ascii="Times New Roman" w:eastAsia="Times New Roman" w:hAnsi="Times New Roman" w:cs="Times New Roman"/>
          <w:iCs/>
          <w:noProof/>
          <w:sz w:val="24"/>
          <w:szCs w:val="24"/>
          <w:lang w:val="en-US"/>
        </w:rPr>
        <w:t>BMR</w:t>
      </w:r>
      <w:r>
        <w:rPr>
          <w:rFonts w:ascii="Times New Roman" w:eastAsia="Times New Roman" w:hAnsi="Times New Roman" w:cs="Times New Roman"/>
          <w:iCs/>
          <w:noProof/>
          <w:sz w:val="24"/>
          <w:szCs w:val="24"/>
          <w:lang w:val="en-US"/>
        </w:rPr>
        <w:t>, cardiorespiratory</w:t>
      </w:r>
      <w:r w:rsidR="00777A31">
        <w:rPr>
          <w:rFonts w:ascii="Times New Roman" w:eastAsia="Times New Roman" w:hAnsi="Times New Roman" w:cs="Times New Roman"/>
          <w:iCs/>
          <w:noProof/>
          <w:sz w:val="24"/>
          <w:szCs w:val="24"/>
          <w:lang w:val="en-US"/>
        </w:rPr>
        <w:t xml:space="preserve"> variables</w:t>
      </w:r>
      <w:r w:rsidR="005D4228">
        <w:rPr>
          <w:rFonts w:ascii="Times New Roman" w:eastAsia="Times New Roman" w:hAnsi="Times New Roman" w:cs="Times New Roman"/>
          <w:iCs/>
          <w:noProof/>
          <w:sz w:val="24"/>
          <w:szCs w:val="24"/>
          <w:lang w:val="en-US"/>
        </w:rPr>
        <w:t xml:space="preserve"> like</w:t>
      </w:r>
      <w:r>
        <w:rPr>
          <w:rFonts w:ascii="Times New Roman" w:eastAsia="Times New Roman" w:hAnsi="Times New Roman" w:cs="Times New Roman"/>
          <w:iCs/>
          <w:noProof/>
          <w:sz w:val="24"/>
          <w:szCs w:val="24"/>
          <w:lang w:val="en-US"/>
        </w:rPr>
        <w:t xml:space="preserve"> tidal volume, breathing frequency, heart rate</w:t>
      </w:r>
      <w:r w:rsidR="005D4228">
        <w:rPr>
          <w:rFonts w:ascii="Times New Roman" w:eastAsia="Times New Roman" w:hAnsi="Times New Roman" w:cs="Times New Roman"/>
          <w:iCs/>
          <w:noProof/>
          <w:sz w:val="24"/>
          <w:szCs w:val="24"/>
          <w:lang w:val="en-US"/>
        </w:rPr>
        <w:t>,</w:t>
      </w:r>
      <w:r>
        <w:rPr>
          <w:rFonts w:ascii="Times New Roman" w:eastAsia="Times New Roman" w:hAnsi="Times New Roman" w:cs="Times New Roman"/>
          <w:iCs/>
          <w:noProof/>
          <w:sz w:val="24"/>
          <w:szCs w:val="24"/>
          <w:lang w:val="en-US"/>
        </w:rPr>
        <w:t xml:space="preserve"> or stroke volume are seldom standardized, and some </w:t>
      </w:r>
      <w:r w:rsidR="00777A31">
        <w:rPr>
          <w:rFonts w:ascii="Times New Roman" w:eastAsia="Times New Roman" w:hAnsi="Times New Roman" w:cs="Times New Roman"/>
          <w:iCs/>
          <w:noProof/>
          <w:sz w:val="24"/>
          <w:szCs w:val="24"/>
          <w:lang w:val="en-US"/>
        </w:rPr>
        <w:t xml:space="preserve">studies </w:t>
      </w:r>
      <w:r>
        <w:rPr>
          <w:rFonts w:ascii="Times New Roman" w:eastAsia="Times New Roman" w:hAnsi="Times New Roman" w:cs="Times New Roman"/>
          <w:iCs/>
          <w:noProof/>
          <w:sz w:val="24"/>
          <w:szCs w:val="24"/>
          <w:lang w:val="en-US"/>
        </w:rPr>
        <w:t xml:space="preserve">include </w:t>
      </w:r>
      <w:r w:rsidR="005D4228" w:rsidRPr="005D4228">
        <w:rPr>
          <w:rFonts w:ascii="Times New Roman" w:eastAsia="Times New Roman" w:hAnsi="Times New Roman" w:cs="Times New Roman"/>
          <w:iCs/>
          <w:noProof/>
          <w:sz w:val="24"/>
          <w:szCs w:val="24"/>
          <w:lang w:val="en-US"/>
        </w:rPr>
        <w:t>anesthetized</w:t>
      </w:r>
      <w:r>
        <w:rPr>
          <w:rFonts w:ascii="Times New Roman" w:eastAsia="Times New Roman" w:hAnsi="Times New Roman" w:cs="Times New Roman"/>
          <w:iCs/>
          <w:noProof/>
          <w:sz w:val="24"/>
          <w:szCs w:val="24"/>
          <w:lang w:val="en-US"/>
        </w:rPr>
        <w:t xml:space="preserve"> or restrained animals, or average daily values where the animals have varying activity </w:t>
      </w:r>
      <w:r>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UmVjTnVtPjI4MzA8L1JlY051bT48RGlzcGxheVRleHQ+KFN0YWhsLCAxOTY3OyBTZXltb3VyICZh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PEVuZE5vdGU+PENpdGU+PEF1dGhvcj5TZXltb3VyPC9BdXRob3I+PFllYXI+MjAwMDwvWWVhcj48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(Stahl, 1967; Seymour &amp; Blaylock, 2000; Mortola &amp; Limoges, 2006;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w:t>
      </w:r>
      <w:r w:rsidR="0042097D">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In smaller cetaceans, where</w:t>
      </w:r>
      <w:r w:rsidR="000F3227">
        <w:rPr>
          <w:rFonts w:ascii="Times New Roman" w:eastAsia="Times New Roman" w:hAnsi="Times New Roman" w:cs="Times New Roman"/>
          <w:iCs/>
          <w:noProof/>
          <w:sz w:val="24"/>
          <w:szCs w:val="24"/>
          <w:lang w:val="en-US"/>
        </w:rPr>
        <w:t xml:space="preserve"> </w:t>
      </w:r>
      <w:r w:rsidR="00777A31">
        <w:rPr>
          <w:rFonts w:ascii="Times New Roman" w:eastAsia="Times New Roman" w:hAnsi="Times New Roman" w:cs="Times New Roman"/>
          <w:iCs/>
          <w:noProof/>
          <w:sz w:val="24"/>
          <w:szCs w:val="24"/>
          <w:lang w:val="en-US"/>
        </w:rPr>
        <w:t xml:space="preserve">digestive processes can increase </w:t>
      </w:r>
      <w:r w:rsidR="000F3227">
        <w:rPr>
          <w:rFonts w:ascii="Times New Roman" w:eastAsia="Times New Roman" w:hAnsi="Times New Roman" w:cs="Times New Roman"/>
          <w:iCs/>
          <w:noProof/>
          <w:sz w:val="24"/>
          <w:szCs w:val="24"/>
          <w:lang w:val="en-US"/>
        </w:rPr>
        <w:t xml:space="preserve">metabolic rate </w:t>
      </w:r>
      <w:r w:rsidR="00777A31">
        <w:rPr>
          <w:rFonts w:ascii="Times New Roman" w:eastAsia="Times New Roman" w:hAnsi="Times New Roman" w:cs="Times New Roman"/>
          <w:iCs/>
          <w:noProof/>
          <w:sz w:val="24"/>
          <w:szCs w:val="24"/>
          <w:lang w:val="en-US"/>
        </w:rPr>
        <w:t xml:space="preserve">as much as </w:t>
      </w:r>
      <w:r w:rsidR="00CB0038">
        <w:rPr>
          <w:rFonts w:ascii="Times New Roman" w:eastAsia="Times New Roman" w:hAnsi="Times New Roman" w:cs="Times New Roman"/>
          <w:iCs/>
          <w:noProof/>
          <w:sz w:val="24"/>
          <w:szCs w:val="24"/>
          <w:lang w:val="en-US"/>
        </w:rPr>
        <w:t>40</w:t>
      </w:r>
      <w:r w:rsidR="0042097D">
        <w:rPr>
          <w:rFonts w:ascii="Times New Roman" w:eastAsia="Times New Roman" w:hAnsi="Times New Roman" w:cs="Times New Roman"/>
          <w:iCs/>
          <w:noProof/>
          <w:sz w:val="24"/>
          <w:szCs w:val="24"/>
          <w:lang w:val="en-US"/>
        </w:rPr>
        <w:t xml:space="preserve">% </w:t>
      </w:r>
      <w:r w:rsidR="000F3227">
        <w:rPr>
          <w:rFonts w:ascii="Times New Roman" w:eastAsia="Times New Roman" w:hAnsi="Times New Roman" w:cs="Times New Roman"/>
          <w:iCs/>
          <w:noProof/>
          <w:sz w:val="24"/>
          <w:szCs w:val="24"/>
          <w:lang w:val="en-US"/>
        </w:rPr>
        <w:t xml:space="preserve">above BMR </w:t>
      </w:r>
      <w:r w:rsidR="00CB0038">
        <w:rPr>
          <w:rFonts w:ascii="Times New Roman" w:eastAsia="Times New Roman" w:hAnsi="Times New Roman" w:cs="Times New Roman"/>
          <w:iCs/>
          <w:noProof/>
          <w:sz w:val="24"/>
          <w:szCs w:val="24"/>
          <w:lang w:val="en-US"/>
        </w:rPr>
        <w:t xml:space="preserve">following a standard meal </w:t>
      </w:r>
      <w:r w:rsidR="00CB0038">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UmVjTnVtPjQyNTY8L1JlY051bT48RGlzcGxheVRleHQ+KFllYXRlcyAmYW1wOyBIb3VzZXIsIDIw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=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PEVuZE5vdGU+PENpdGU+PEF1dGhvcj5GYWhsbWFuPC9BdXRob3I+PFllYXI+MjAyNDwvWWVhcj48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=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CB0038">
        <w:rPr>
          <w:rFonts w:ascii="Times New Roman" w:eastAsia="Times New Roman" w:hAnsi="Times New Roman" w:cs="Times New Roman"/>
          <w:iCs/>
          <w:noProof/>
          <w:sz w:val="24"/>
          <w:szCs w:val="24"/>
          <w:lang w:val="en-US"/>
        </w:rPr>
      </w:r>
      <w:r w:rsidR="00CB0038">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(Yeates &amp; Houser, 2008; Fahlman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2024)</w:t>
      </w:r>
      <w:r w:rsidR="00CB0038">
        <w:rPr>
          <w:rFonts w:ascii="Times New Roman" w:eastAsia="Times New Roman" w:hAnsi="Times New Roman" w:cs="Times New Roman"/>
          <w:iCs/>
          <w:noProof/>
          <w:sz w:val="24"/>
          <w:szCs w:val="24"/>
          <w:lang w:val="en-US"/>
        </w:rPr>
        <w:fldChar w:fldCharType="end"/>
      </w:r>
      <w:r w:rsidR="00777A31">
        <w:rPr>
          <w:rFonts w:ascii="Times New Roman" w:eastAsia="Times New Roman" w:hAnsi="Times New Roman" w:cs="Times New Roman"/>
          <w:iCs/>
          <w:noProof/>
          <w:sz w:val="24"/>
          <w:szCs w:val="24"/>
          <w:lang w:val="en-US"/>
        </w:rPr>
        <w:t xml:space="preserve">, it was shown that </w:t>
      </w:r>
      <w:r w:rsidR="005C2A1C">
        <w:rPr>
          <w:rFonts w:ascii="Times New Roman" w:eastAsia="Times New Roman" w:hAnsi="Times New Roman" w:cs="Times New Roman"/>
          <w:iCs/>
          <w:noProof/>
          <w:sz w:val="24"/>
          <w:szCs w:val="24"/>
          <w:lang w:val="en-US"/>
        </w:rPr>
        <w:t xml:space="preserve">the avergae heart rate in fed bottlenose dolphins increased by between 9-14% as compared with after an overnight fast, after correcting for breathing frequency </w:t>
      </w:r>
      <w:r w:rsidR="005C2A1C">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&lt;EndNote&gt;&lt;Cite&gt;&lt;Author&gt;Blawas&lt;/Author&gt;&lt;Year&gt;2021&lt;/Year&gt;&lt;RecNum&gt;2620&lt;/RecNum&gt;&lt;DisplayText&gt;(Blawas&lt;style face="italic"&gt; et al.&lt;/style&gt;,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5C2A1C">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(Blawas</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2021)</w:t>
      </w:r>
      <w:r w:rsidR="005C2A1C">
        <w:rPr>
          <w:rFonts w:ascii="Times New Roman" w:eastAsia="Times New Roman" w:hAnsi="Times New Roman" w:cs="Times New Roman"/>
          <w:iCs/>
          <w:noProof/>
          <w:sz w:val="24"/>
          <w:szCs w:val="24"/>
          <w:lang w:val="en-US"/>
        </w:rPr>
        <w:fldChar w:fldCharType="end"/>
      </w:r>
      <w:r w:rsidR="005C2A1C">
        <w:rPr>
          <w:rFonts w:ascii="Times New Roman" w:eastAsia="Times New Roman" w:hAnsi="Times New Roman" w:cs="Times New Roman"/>
          <w:iCs/>
          <w:noProof/>
          <w:sz w:val="24"/>
          <w:szCs w:val="24"/>
          <w:lang w:val="en-US"/>
        </w:rPr>
        <w:t>.</w:t>
      </w:r>
      <w:r w:rsidR="00CC5828">
        <w:rPr>
          <w:rFonts w:ascii="Times New Roman" w:eastAsia="Times New Roman" w:hAnsi="Times New Roman" w:cs="Times New Roman"/>
          <w:iCs/>
          <w:noProof/>
          <w:sz w:val="24"/>
          <w:szCs w:val="24"/>
          <w:lang w:val="en-US"/>
        </w:rPr>
        <w:t xml:space="preserve"> </w:t>
      </w:r>
    </w:p>
    <w:p w14:paraId="6393A009" w14:textId="2848F18E" w:rsidR="008647EA" w:rsidRDefault="00CC5828" w:rsidP="00EC6D03">
      <w:pPr>
        <w:widowControl w:val="0"/>
        <w:spacing w:after="0" w:line="480" w:lineRule="auto"/>
        <w:ind w:firstLine="360"/>
        <w:rPr>
          <w:rFonts w:ascii="Times New Roman" w:eastAsia="Times New Roman" w:hAnsi="Times New Roman" w:cs="Times New Roman"/>
          <w:iCs/>
          <w:noProof/>
          <w:sz w:val="24"/>
          <w:szCs w:val="24"/>
          <w:lang w:val="en-US"/>
        </w:rPr>
      </w:pPr>
      <w:r>
        <w:rPr>
          <w:rFonts w:ascii="Times New Roman" w:eastAsia="Times New Roman" w:hAnsi="Times New Roman" w:cs="Times New Roman"/>
          <w:iCs/>
          <w:noProof/>
          <w:sz w:val="24"/>
          <w:szCs w:val="24"/>
          <w:lang w:val="en-US"/>
        </w:rPr>
        <w:t xml:space="preserve">In recent studies, it has been shown that the allometric scaling factor for breathing frequency is different in terrestrial and aqautic species </w:t>
      </w:r>
      <w:r>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iCs/>
          <w:noProof/>
          <w:sz w:val="24"/>
          <w:szCs w:val="24"/>
          <w:lang w:val="en-US"/>
        </w:rPr>
        <w:instrText>﻿</w:instrText>
      </w:r>
      <w:r w:rsidR="00075AEE">
        <w:rPr>
          <w:rFonts w:ascii="Times New Roman" w:eastAsia="Times New Roman" w:hAnsi="Times New Roman" w:cs="Times New Roman"/>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(Mortola &amp; Limoges, 2006; He</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Pr>
          <w:rFonts w:ascii="Times New Roman" w:eastAsia="Times New Roman" w:hAnsi="Times New Roman" w:cs="Times New Roman"/>
          <w:iCs/>
          <w:noProof/>
          <w:sz w:val="24"/>
          <w:szCs w:val="24"/>
          <w:lang w:val="en-US"/>
        </w:rPr>
        <w:fldChar w:fldCharType="end"/>
      </w:r>
      <w:r>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As the data in these studies were </w:t>
      </w:r>
      <w:r w:rsidR="000F3227">
        <w:rPr>
          <w:rFonts w:ascii="Times New Roman" w:eastAsia="Times New Roman" w:hAnsi="Times New Roman" w:cs="Times New Roman"/>
          <w:iCs/>
          <w:noProof/>
          <w:sz w:val="24"/>
          <w:szCs w:val="24"/>
          <w:lang w:val="en-US"/>
        </w:rPr>
        <w:t xml:space="preserve">not </w:t>
      </w:r>
      <w:r w:rsidR="00DD1BB5">
        <w:rPr>
          <w:rFonts w:ascii="Times New Roman" w:eastAsia="Times New Roman" w:hAnsi="Times New Roman" w:cs="Times New Roman"/>
          <w:iCs/>
          <w:noProof/>
          <w:sz w:val="24"/>
          <w:szCs w:val="24"/>
          <w:lang w:val="en-US"/>
        </w:rPr>
        <w:t>measured</w:t>
      </w:r>
      <w:r w:rsidR="003E6912">
        <w:rPr>
          <w:rFonts w:ascii="Times New Roman" w:eastAsia="Times New Roman" w:hAnsi="Times New Roman" w:cs="Times New Roman"/>
          <w:iCs/>
          <w:noProof/>
          <w:sz w:val="24"/>
          <w:szCs w:val="24"/>
          <w:lang w:val="en-US"/>
        </w:rPr>
        <w:t xml:space="preserve"> under basal conditions, it therefore difficult to evaluate the potential variation around each data point and the conclusions from these studies. </w:t>
      </w:r>
      <w:r w:rsidR="00DD1BB5">
        <w:rPr>
          <w:rFonts w:ascii="Times New Roman" w:eastAsia="Times New Roman" w:hAnsi="Times New Roman" w:cs="Times New Roman"/>
          <w:iCs/>
          <w:noProof/>
          <w:sz w:val="24"/>
          <w:szCs w:val="24"/>
          <w:lang w:val="en-US"/>
        </w:rPr>
        <w:t xml:space="preserve">To better understand how breathing frecuency varies with metabolic demands </w:t>
      </w:r>
      <w:r w:rsidR="00DD1BB5">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UmVjTnVtPjExNzE8L1JlY051bT48RGlzcGxheVRleHQ+KEZhaGxtYW48c3R5bGUgZmFjZT0iaXRh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</w:fldData>
        </w:fldChar>
      </w:r>
      <w:r w:rsidR="00075AEE">
        <w:rPr>
          <w:rFonts w:ascii="Times New Roman" w:eastAsia="Times New Roman" w:hAnsi="Times New Roman" w:cs="Times New Roman"/>
          <w:iCs/>
          <w:noProof/>
          <w:sz w:val="24"/>
          <w:szCs w:val="24"/>
          <w:lang w:val="en-US"/>
        </w:rPr>
        <w:instrText xml:space="preserve"> ADDIN EN.CITE </w:instrText>
      </w:r>
      <w:r w:rsidR="00075AEE">
        <w:rPr>
          <w:rFonts w:ascii="Times New Roman" w:eastAsia="Times New Roman" w:hAnsi="Times New Roman" w:cs="Times New Roman"/>
          <w:iCs/>
          <w:noProof/>
          <w:sz w:val="24"/>
          <w:szCs w:val="24"/>
          <w:lang w:val="en-US"/>
        </w:rPr>
        <w:fldChar w:fldCharType="begin">
          <w:fldData xml:space="preserve">PEVuZE5vdGU+PENpdGU+PEF1dGhvcj5GYWhsbWFuPC9BdXRob3I+PFllYXI+MjAxNjwvWWVhcj48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</w:fldData>
        </w:fldChar>
      </w:r>
      <w:r w:rsidR="00075AEE">
        <w:rPr>
          <w:rFonts w:ascii="Times New Roman" w:eastAsia="Times New Roman" w:hAnsi="Times New Roman" w:cs="Times New Roman"/>
          <w:iCs/>
          <w:noProof/>
          <w:sz w:val="24"/>
          <w:szCs w:val="24"/>
          <w:lang w:val="en-US"/>
        </w:rPr>
        <w:instrText xml:space="preserve"> ADDIN EN.CITE.DATA </w:instrText>
      </w:r>
      <w:r w:rsidR="00075AEE">
        <w:rPr>
          <w:rFonts w:ascii="Times New Roman" w:eastAsia="Times New Roman" w:hAnsi="Times New Roman" w:cs="Times New Roman"/>
          <w:iCs/>
          <w:noProof/>
          <w:sz w:val="24"/>
          <w:szCs w:val="24"/>
          <w:lang w:val="en-US"/>
        </w:rPr>
      </w:r>
      <w:r w:rsidR="00075AEE">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(Fahlman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2016; Roos</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2016; Videsen</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2023)</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the cardiorespiratory coupling </w:t>
      </w:r>
      <w:r w:rsidR="00DD1BB5">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&lt;EndNote&gt;&lt;Cite&gt;&lt;Author&gt;Fahlman&lt;/Author&gt;&lt;Year&gt;2024&lt;/Year&gt;&lt;RecNum&gt;4443&lt;/RecNum&gt;&lt;DisplayText&gt;(Mortola, 2015; Fahlman, 2024)&lt;/DisplayText&gt;&lt;record&gt;&lt;rec-number&gt;4443&lt;/rec-number&gt;&lt;foreign-keys&gt;&lt;key app="EN" db-id="xx5rvz2rypad0ferrdnp9avueprfsdrvarez" timestamp="1699288347"&gt;4443&lt;/key&gt;&lt;/foreign-keys&gt;&lt;ref-type name="Journal Article"&gt;17&lt;/ref-type&gt;&lt;contributors&gt;&lt;authors&gt;&lt;author&gt;Fahlman, A.&lt;/author&gt;&lt;/authors&gt;&lt;/contributors&gt;&lt;titles&gt;&lt;title&gt;Cardiorespiratory adaptations in small cetaceans and marine mammals&lt;/title&gt;&lt;secondary-title&gt;Experimental Physiology&lt;/secondary-title&gt;&lt;/titles&gt;&lt;periodical&gt;&lt;full-title&gt;Experimental Physiology&lt;/full-title&gt;&lt;/periodical&gt;&lt;pages&gt;324-334&lt;/pages&gt;&lt;volume&gt;109&lt;/volume&gt;&lt;number&gt;3&lt;/number&gt;&lt;dates&gt;&lt;year&gt;2024&lt;/year&gt;&lt;/dates&gt;&lt;urls&gt;&lt;/urls&gt;&lt;electronic-resource-num&gt;https://doi.org/10.1113/EP091095&lt;/electronic-resource-num&gt;&lt;/record&gt;&lt;/Cite&gt;&lt;Cite&gt;&lt;Author&gt;Mortola&lt;/Author&gt;&lt;Year&gt;2015&lt;/Year&gt;&lt;RecNum&gt;3146&lt;/RecNum&gt;&lt;record&gt;&lt;rec-number&gt;3146&lt;/rec-number&gt;&lt;foreign-keys&gt;&lt;key app="EN" db-id="xx5rvz2rypad0ferrdnp9avueprfsdrvarez" timestamp="1593456934"&gt;3146&lt;/key&gt;&lt;/foreign-keys&gt;&lt;ref-type name="Journal Article"&gt;17&lt;/ref-type&gt;&lt;contributors&gt;&lt;authors&gt;&lt;author&gt;Mortola, Jacopo P.&lt;/author&gt;&lt;/authors&gt;&lt;/contributors&gt;&lt;titles&gt;&lt;title&gt;The heart rate - breathing rate relationship in aquatic mammals: A comparative analysis with terrestrial species&lt;/title&gt;&lt;secondary-title&gt;Current Zoology&lt;/secondary-title&gt;&lt;/titles&gt;&lt;periodical&gt;&lt;full-title&gt;Current Zoology&lt;/full-title&gt;&lt;abbr-1&gt;Curr Zool&lt;/abbr-1&gt;&lt;/periodical&gt;&lt;pages&gt;569-577&lt;/pages&gt;&lt;volume&gt;61&lt;/volume&gt;&lt;number&gt;4&lt;/number&gt;&lt;dates&gt;&lt;year&gt;2015&lt;/year&gt;&lt;/dates&gt;&lt;isbn&gt;1674-5507&lt;/isbn&gt;&lt;urls&gt;&lt;related-urls&gt;&lt;url&gt;https://doi.org/10.1093/czoolo/61.4.569&lt;/url&gt;&lt;/related-urls&gt;&lt;/urls&gt;&lt;electronic-resource-num&gt;10.1093/czoolo/61.4.569&lt;/electronic-resource-num&gt;&lt;access-date&gt;6/29/2020&lt;/access-date&gt;&lt;/record&gt;&lt;/Cite&gt;&lt;/EndNote&gt;</w:instrText>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(Mortola, 2015; Fahlman, 2024)</w:t>
      </w:r>
      <w:r w:rsidR="00DD1BB5">
        <w:rPr>
          <w:rFonts w:ascii="Times New Roman" w:eastAsia="Times New Roman" w:hAnsi="Times New Roman" w:cs="Times New Roman"/>
          <w:iCs/>
          <w:noProof/>
          <w:sz w:val="24"/>
          <w:szCs w:val="24"/>
          <w:lang w:val="en-US"/>
        </w:rPr>
        <w:fldChar w:fldCharType="end"/>
      </w:r>
      <w:r w:rsidR="00DD1BB5">
        <w:rPr>
          <w:rFonts w:ascii="Times New Roman" w:eastAsia="Times New Roman" w:hAnsi="Times New Roman" w:cs="Times New Roman"/>
          <w:iCs/>
          <w:noProof/>
          <w:sz w:val="24"/>
          <w:szCs w:val="24"/>
          <w:lang w:val="en-US"/>
        </w:rPr>
        <w:t xml:space="preserve">, and also as a tool to diagnose respiratory health </w:t>
      </w:r>
      <w:r w:rsidR="00DD1BB5">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&lt;EndNote&gt;&lt;Cite&gt;&lt;Author&gt;Butterworth&lt;/Author&gt;&lt;Year&gt;2004&lt;/Year&gt;&lt;RecNum&gt;1242&lt;/RecNum&gt;&lt;DisplayText&gt;(Butterworth&lt;style face="italic"&gt; et al.&lt;/style&gt;, 2004)&lt;/DisplayText&gt;&lt;record&gt;&lt;rec-number&gt;1242&lt;/rec-number&gt;&lt;foreign-keys&gt;&lt;key app="EN" db-id="xx5rvz2rypad0ferrdnp9avueprfsdrvarez" timestamp="1569855945"&gt;1242&lt;/key&gt;&lt;/foreign-keys&gt;&lt;ref-type name="Journal Article"&gt;17&lt;/ref-type&gt;&lt;contributors&gt;&lt;authors&gt;&lt;author&gt;Butterworth, A.&lt;/author&gt;&lt;author&gt;Kestin, S.C. &lt;/author&gt;&lt;author&gt;McBain, J.F. &lt;/author&gt;&lt;/authors&gt;&lt;/contributors&gt;&lt;titles&gt;&lt;title&gt;Evaluation of baseline indices of sensibility in captive cetaceans&lt;/title&gt;&lt;secondary-title&gt;Veterinary Record&lt;/secondary-title&gt;&lt;/titles&gt;&lt;periodical&gt;&lt;full-title&gt;Veterinary Record&lt;/full-title&gt;&lt;abbr-1&gt;Vet Rec&lt;/abbr-1&gt;&lt;/periodical&gt;&lt;pages&gt;513-518&lt;/pages&gt;&lt;volume&gt;155&lt;/volume&gt;&lt;number&gt;17&lt;/number&gt;&lt;dates&gt;&lt;year&gt;2004&lt;/year&gt;&lt;/dates&gt;&lt;urls&gt;&lt;/urls&gt;&lt;/record&gt;&lt;/Cite&gt;&lt;/EndNote&gt;</w:instrText>
      </w:r>
      <w:r w:rsidR="00DD1BB5">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(Butterworth</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2004)</w:t>
      </w:r>
      <w:r w:rsidR="00DD1BB5">
        <w:rPr>
          <w:rFonts w:ascii="Times New Roman" w:eastAsia="Times New Roman" w:hAnsi="Times New Roman" w:cs="Times New Roman"/>
          <w:iCs/>
          <w:noProof/>
          <w:sz w:val="24"/>
          <w:szCs w:val="24"/>
          <w:lang w:val="en-US"/>
        </w:rPr>
        <w:fldChar w:fldCharType="end"/>
      </w:r>
      <w:r w:rsidR="00155466">
        <w:rPr>
          <w:rFonts w:ascii="Times New Roman" w:eastAsia="Times New Roman" w:hAnsi="Times New Roman" w:cs="Times New Roman"/>
          <w:iCs/>
          <w:noProof/>
          <w:sz w:val="24"/>
          <w:szCs w:val="24"/>
          <w:lang w:val="en-US"/>
        </w:rPr>
        <w:t xml:space="preserve">, </w:t>
      </w:r>
      <w:r w:rsidR="00B104B9">
        <w:rPr>
          <w:rFonts w:ascii="Times New Roman" w:eastAsia="Times New Roman" w:hAnsi="Times New Roman" w:cs="Times New Roman"/>
          <w:iCs/>
          <w:noProof/>
          <w:sz w:val="24"/>
          <w:szCs w:val="24"/>
          <w:lang w:val="en-US"/>
        </w:rPr>
        <w:t xml:space="preserve">it is of interest to define </w:t>
      </w:r>
      <w:r w:rsidR="00155466">
        <w:rPr>
          <w:rFonts w:ascii="Times New Roman" w:eastAsia="Times New Roman" w:hAnsi="Times New Roman" w:cs="Times New Roman"/>
          <w:iCs/>
          <w:noProof/>
          <w:sz w:val="24"/>
          <w:szCs w:val="24"/>
          <w:lang w:val="en-US"/>
        </w:rPr>
        <w:t xml:space="preserve">how </w:t>
      </w:r>
      <w:r w:rsidR="003E6912">
        <w:rPr>
          <w:rFonts w:ascii="Times New Roman" w:eastAsia="Times New Roman" w:hAnsi="Times New Roman" w:cs="Times New Roman"/>
          <w:iCs/>
          <w:noProof/>
          <w:sz w:val="24"/>
          <w:szCs w:val="24"/>
          <w:lang w:val="en-US"/>
        </w:rPr>
        <w:t>how breathing frequency scales between species</w:t>
      </w:r>
      <w:r w:rsidR="00DD1BB5">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and </w:t>
      </w:r>
      <w:r w:rsidR="00155466">
        <w:rPr>
          <w:rFonts w:ascii="Times New Roman" w:eastAsia="Times New Roman" w:hAnsi="Times New Roman" w:cs="Times New Roman"/>
          <w:iCs/>
          <w:noProof/>
          <w:sz w:val="24"/>
          <w:szCs w:val="24"/>
          <w:lang w:val="en-US"/>
        </w:rPr>
        <w:t xml:space="preserve">varies for species that inhabit </w:t>
      </w:r>
      <w:r w:rsidR="00DD1BB5">
        <w:rPr>
          <w:rFonts w:ascii="Times New Roman" w:eastAsia="Times New Roman" w:hAnsi="Times New Roman" w:cs="Times New Roman"/>
          <w:iCs/>
          <w:noProof/>
          <w:sz w:val="24"/>
          <w:szCs w:val="24"/>
          <w:lang w:val="en-US"/>
        </w:rPr>
        <w:t>different habitats, e.g.</w:t>
      </w:r>
      <w:r w:rsidR="003E6912">
        <w:rPr>
          <w:rFonts w:ascii="Times New Roman" w:eastAsia="Times New Roman" w:hAnsi="Times New Roman" w:cs="Times New Roman"/>
          <w:iCs/>
          <w:noProof/>
          <w:sz w:val="24"/>
          <w:szCs w:val="24"/>
          <w:lang w:val="en-US"/>
        </w:rPr>
        <w:t xml:space="preserve"> terrestrial </w:t>
      </w:r>
      <w:r w:rsidR="00DD1BB5">
        <w:rPr>
          <w:rFonts w:ascii="Times New Roman" w:eastAsia="Times New Roman" w:hAnsi="Times New Roman" w:cs="Times New Roman"/>
          <w:iCs/>
          <w:noProof/>
          <w:sz w:val="24"/>
          <w:szCs w:val="24"/>
          <w:lang w:val="en-US"/>
        </w:rPr>
        <w:t xml:space="preserve">vs. </w:t>
      </w:r>
      <w:r w:rsidR="003E6912">
        <w:rPr>
          <w:rFonts w:ascii="Times New Roman" w:eastAsia="Times New Roman" w:hAnsi="Times New Roman" w:cs="Times New Roman"/>
          <w:iCs/>
          <w:noProof/>
          <w:sz w:val="24"/>
          <w:szCs w:val="24"/>
          <w:lang w:val="en-US"/>
        </w:rPr>
        <w:t xml:space="preserve">aquatic environment </w:t>
      </w:r>
      <w:r w:rsidR="00C259A4">
        <w:rPr>
          <w:rFonts w:ascii="Times New Roman" w:eastAsia="Times New Roman" w:hAnsi="Times New Roman" w:cs="Times New Roman"/>
          <w:iCs/>
          <w:noProof/>
          <w:sz w:val="24"/>
          <w:szCs w:val="24"/>
          <w:lang w:val="en-US"/>
        </w:rPr>
        <w:fldChar w:fldCharType="begin"/>
      </w:r>
      <w:r w:rsidR="00075AEE">
        <w:rPr>
          <w:rFonts w:ascii="Times New Roman" w:eastAsia="Times New Roman" w:hAnsi="Times New Roman" w:cs="Times New Roman"/>
          <w:iCs/>
          <w:noProof/>
          <w:sz w:val="24"/>
          <w:szCs w:val="24"/>
          <w:lang w:val="en-US"/>
        </w:rPr>
        <w:instrText xml:space="preserve"> ADDIN EN.CITE &lt;EndNote&gt;&lt;Cite&gt;&lt;Author&gt;Agostoni&lt;/Author&gt;&lt;Year&gt;1959&lt;/Year&gt;&lt;RecNum&gt;4720&lt;/RecNum&gt;&lt;DisplayText&gt;(Agostoni&lt;style face="italic"&gt; et al.&lt;/style&gt;, 1959)&lt;/DisplayText&gt;&lt;record&gt;&lt;rec-number&gt;4720&lt;/rec-number&gt;&lt;foreign-keys&gt;&lt;key app="EN" db-id="xx5rvz2rypad0ferrdnp9avueprfsdrvarez" timestamp="1722332122"&gt;4720&lt;/key&gt;&lt;/foreign-keys&gt;&lt;ref-type name="Journal Article"&gt;17&lt;/ref-type&gt;&lt;contributors&gt;&lt;authors&gt;&lt;author&gt;Agostoni, Emilio&lt;/author&gt;&lt;author&gt;Thimm, Frederick F.&lt;/author&gt;&lt;author&gt;Fenn, W. O.&lt;/author&gt;&lt;/authors&gt;&lt;/contributors&gt;&lt;titles&gt;&lt;title&gt;Comparative features of the mechanics of breathing&lt;/title&gt;&lt;secondary-title&gt;Journal of Applied Physiology&lt;/secondary-title&gt;&lt;/titles&gt;&lt;periodical&gt;&lt;full-title&gt;Journal of Applied Physiology&lt;/full-title&gt;&lt;abbr-1&gt;J. Appl. Physiol.&lt;/abbr-1&gt;&lt;/periodical&gt;&lt;pages&gt;679-683&lt;/pages&gt;&lt;volume&gt;14&lt;/volume&gt;&lt;number&gt;5&lt;/number&gt;&lt;dates&gt;&lt;year&gt;1959&lt;/year&gt;&lt;pub-dates&gt;&lt;date&gt;1959/09/01&lt;/date&gt;&lt;/pub-dates&gt;&lt;/dates&gt;&lt;publisher&gt;American Physiological Society&lt;/publisher&gt;&lt;isbn&gt;8750-7587&lt;/isbn&gt;&lt;urls&gt;&lt;related-urls&gt;&lt;url&gt;https://doi.org/10.1152/jappl.1959.14.5.679&lt;/url&gt;&lt;/related-urls&gt;&lt;/urls&gt;&lt;electronic-resource-num&gt;10.1152/jappl.1959.14.5.679&lt;/electronic-resource-num&gt;&lt;access-date&gt;2024/02/29&lt;/access-date&gt;&lt;/record&gt;&lt;/Cite&gt;&lt;/EndNote&gt;</w:instrText>
      </w:r>
      <w:r w:rsidR="00C259A4">
        <w:rPr>
          <w:rFonts w:ascii="Times New Roman" w:eastAsia="Times New Roman" w:hAnsi="Times New Roman" w:cs="Times New Roman"/>
          <w:iCs/>
          <w:noProof/>
          <w:sz w:val="24"/>
          <w:szCs w:val="24"/>
          <w:lang w:val="en-US"/>
        </w:rPr>
        <w:fldChar w:fldCharType="separate"/>
      </w:r>
      <w:r w:rsidR="00075AEE">
        <w:rPr>
          <w:rFonts w:ascii="Times New Roman" w:eastAsia="Times New Roman" w:hAnsi="Times New Roman" w:cs="Times New Roman"/>
          <w:iCs/>
          <w:noProof/>
          <w:sz w:val="24"/>
          <w:szCs w:val="24"/>
          <w:lang w:val="en-US"/>
        </w:rPr>
        <w:t>(Agostoni</w:t>
      </w:r>
      <w:r w:rsidR="00075AEE" w:rsidRPr="00075AEE">
        <w:rPr>
          <w:rFonts w:ascii="Times New Roman" w:eastAsia="Times New Roman" w:hAnsi="Times New Roman" w:cs="Times New Roman"/>
          <w:i/>
          <w:iCs/>
          <w:noProof/>
          <w:sz w:val="24"/>
          <w:szCs w:val="24"/>
          <w:lang w:val="en-US"/>
        </w:rPr>
        <w:t xml:space="preserve"> et al.</w:t>
      </w:r>
      <w:r w:rsidR="00075AEE">
        <w:rPr>
          <w:rFonts w:ascii="Times New Roman" w:eastAsia="Times New Roman" w:hAnsi="Times New Roman" w:cs="Times New Roman"/>
          <w:iCs/>
          <w:noProof/>
          <w:sz w:val="24"/>
          <w:szCs w:val="24"/>
          <w:lang w:val="en-US"/>
        </w:rPr>
        <w:t>, 1959)</w:t>
      </w:r>
      <w:r w:rsidR="00C259A4">
        <w:rPr>
          <w:rFonts w:ascii="Times New Roman" w:eastAsia="Times New Roman" w:hAnsi="Times New Roman" w:cs="Times New Roman"/>
          <w:iCs/>
          <w:noProof/>
          <w:sz w:val="24"/>
          <w:szCs w:val="24"/>
          <w:lang w:val="en-US"/>
        </w:rPr>
        <w:fldChar w:fldCharType="end"/>
      </w:r>
      <w:r w:rsidR="00B104B9">
        <w:rPr>
          <w:rFonts w:ascii="Times New Roman" w:eastAsia="Times New Roman" w:hAnsi="Times New Roman" w:cs="Times New Roman"/>
          <w:iCs/>
          <w:noProof/>
          <w:sz w:val="24"/>
          <w:szCs w:val="24"/>
          <w:lang w:val="en-US"/>
        </w:rPr>
        <w:t>.</w:t>
      </w:r>
      <w:r w:rsidR="003E6912">
        <w:rPr>
          <w:rFonts w:ascii="Times New Roman" w:eastAsia="Times New Roman" w:hAnsi="Times New Roman" w:cs="Times New Roman"/>
          <w:iCs/>
          <w:noProof/>
          <w:sz w:val="24"/>
          <w:szCs w:val="24"/>
          <w:lang w:val="en-US"/>
        </w:rPr>
        <w:t xml:space="preserve"> </w:t>
      </w:r>
      <w:r w:rsidR="00860C7F">
        <w:rPr>
          <w:rFonts w:ascii="Times New Roman" w:eastAsia="Times New Roman" w:hAnsi="Times New Roman" w:cs="Times New Roman"/>
          <w:iCs/>
          <w:noProof/>
          <w:sz w:val="24"/>
          <w:szCs w:val="24"/>
          <w:lang w:val="en-US"/>
        </w:rPr>
        <w:t xml:space="preserve">Therefore, in this study the aim was to collect data on respiratory frequency in awake, un-restrained, adult, fasted mammals. We specifically wanted to assess </w:t>
      </w:r>
      <w:r w:rsidR="005B0063">
        <w:rPr>
          <w:rFonts w:ascii="Times New Roman" w:eastAsia="Times New Roman" w:hAnsi="Times New Roman" w:cs="Times New Roman"/>
          <w:iCs/>
          <w:noProof/>
          <w:sz w:val="24"/>
          <w:szCs w:val="24"/>
          <w:lang w:val="en-US"/>
        </w:rPr>
        <w:t xml:space="preserve">1) </w:t>
      </w:r>
      <w:r w:rsidR="00860C7F">
        <w:rPr>
          <w:rFonts w:ascii="Times New Roman" w:eastAsia="Times New Roman" w:hAnsi="Times New Roman" w:cs="Times New Roman"/>
          <w:iCs/>
          <w:noProof/>
          <w:sz w:val="24"/>
          <w:szCs w:val="24"/>
          <w:lang w:val="en-US"/>
        </w:rPr>
        <w:t xml:space="preserve">whether </w:t>
      </w:r>
      <w:r w:rsidR="00B104B9">
        <w:rPr>
          <w:rFonts w:ascii="Times New Roman" w:eastAsia="Times New Roman" w:hAnsi="Times New Roman" w:cs="Times New Roman"/>
          <w:iCs/>
          <w:noProof/>
          <w:sz w:val="24"/>
          <w:szCs w:val="24"/>
          <w:lang w:val="en-US"/>
        </w:rPr>
        <w:t>data collection under</w:t>
      </w:r>
      <w:r w:rsidR="005B0063">
        <w:rPr>
          <w:rFonts w:ascii="Times New Roman" w:eastAsia="Times New Roman" w:hAnsi="Times New Roman" w:cs="Times New Roman"/>
          <w:iCs/>
          <w:noProof/>
          <w:sz w:val="24"/>
          <w:szCs w:val="24"/>
          <w:lang w:val="en-US"/>
        </w:rPr>
        <w:t xml:space="preserve"> more controlled </w:t>
      </w:r>
      <w:r w:rsidR="00B104B9">
        <w:rPr>
          <w:rFonts w:ascii="Times New Roman" w:eastAsia="Times New Roman" w:hAnsi="Times New Roman" w:cs="Times New Roman"/>
          <w:iCs/>
          <w:noProof/>
          <w:sz w:val="24"/>
          <w:szCs w:val="24"/>
          <w:lang w:val="en-US"/>
        </w:rPr>
        <w:t>conditions</w:t>
      </w:r>
      <w:r w:rsidR="005B0063">
        <w:rPr>
          <w:rFonts w:ascii="Times New Roman" w:eastAsia="Times New Roman" w:hAnsi="Times New Roman" w:cs="Times New Roman"/>
          <w:iCs/>
          <w:noProof/>
          <w:sz w:val="24"/>
          <w:szCs w:val="24"/>
          <w:lang w:val="en-US"/>
        </w:rPr>
        <w:t xml:space="preserve"> </w:t>
      </w:r>
      <w:r w:rsidR="00B104B9">
        <w:rPr>
          <w:rFonts w:ascii="Times New Roman" w:eastAsia="Times New Roman" w:hAnsi="Times New Roman" w:cs="Times New Roman"/>
          <w:iCs/>
          <w:noProof/>
          <w:sz w:val="24"/>
          <w:szCs w:val="24"/>
          <w:lang w:val="en-US"/>
        </w:rPr>
        <w:t>limits</w:t>
      </w:r>
      <w:r w:rsidR="005B0063">
        <w:rPr>
          <w:rFonts w:ascii="Times New Roman" w:eastAsia="Times New Roman" w:hAnsi="Times New Roman" w:cs="Times New Roman"/>
          <w:iCs/>
          <w:noProof/>
          <w:sz w:val="24"/>
          <w:szCs w:val="24"/>
          <w:lang w:val="en-US"/>
        </w:rPr>
        <w:t xml:space="preserve"> variation in results, and also to 2) define the allometric relationship among terrestrial, semi-aq</w:t>
      </w:r>
      <w:r w:rsidR="00B104B9">
        <w:rPr>
          <w:rFonts w:ascii="Times New Roman" w:eastAsia="Times New Roman" w:hAnsi="Times New Roman" w:cs="Times New Roman"/>
          <w:iCs/>
          <w:noProof/>
          <w:sz w:val="24"/>
          <w:szCs w:val="24"/>
          <w:lang w:val="en-US"/>
        </w:rPr>
        <w:t>ua</w:t>
      </w:r>
      <w:r w:rsidR="005B0063">
        <w:rPr>
          <w:rFonts w:ascii="Times New Roman" w:eastAsia="Times New Roman" w:hAnsi="Times New Roman" w:cs="Times New Roman"/>
          <w:iCs/>
          <w:noProof/>
          <w:sz w:val="24"/>
          <w:szCs w:val="24"/>
          <w:lang w:val="en-US"/>
        </w:rPr>
        <w:t xml:space="preserve">tic, and </w:t>
      </w:r>
      <w:r w:rsidR="00B104B9">
        <w:rPr>
          <w:rFonts w:ascii="Times New Roman" w:eastAsia="Times New Roman" w:hAnsi="Times New Roman" w:cs="Times New Roman"/>
          <w:iCs/>
          <w:noProof/>
          <w:sz w:val="24"/>
          <w:szCs w:val="24"/>
          <w:lang w:val="en-US"/>
        </w:rPr>
        <w:t xml:space="preserve">aquatic </w:t>
      </w:r>
      <w:r w:rsidR="005B0063">
        <w:rPr>
          <w:rFonts w:ascii="Times New Roman" w:eastAsia="Times New Roman" w:hAnsi="Times New Roman" w:cs="Times New Roman"/>
          <w:iCs/>
          <w:noProof/>
          <w:sz w:val="24"/>
          <w:szCs w:val="24"/>
          <w:lang w:val="en-US"/>
        </w:rPr>
        <w:t>mammals.</w:t>
      </w:r>
      <w:r w:rsidR="00860C7F">
        <w:rPr>
          <w:rFonts w:ascii="Times New Roman" w:eastAsia="Times New Roman" w:hAnsi="Times New Roman" w:cs="Times New Roman"/>
          <w:iCs/>
          <w:noProof/>
          <w:sz w:val="24"/>
          <w:szCs w:val="24"/>
          <w:lang w:val="en-US"/>
        </w:rPr>
        <w:t xml:space="preserve"> </w:t>
      </w:r>
      <w:r w:rsidR="003E6912">
        <w:rPr>
          <w:rFonts w:ascii="Times New Roman" w:eastAsia="Times New Roman" w:hAnsi="Times New Roman" w:cs="Times New Roman"/>
          <w:iCs/>
          <w:noProof/>
          <w:sz w:val="24"/>
          <w:szCs w:val="24"/>
          <w:lang w:val="en-US"/>
        </w:rPr>
        <w:t xml:space="preserve"> </w:t>
      </w:r>
      <w:r>
        <w:rPr>
          <w:rFonts w:ascii="Times New Roman" w:eastAsia="Times New Roman" w:hAnsi="Times New Roman" w:cs="Times New Roman"/>
          <w:iCs/>
          <w:noProof/>
          <w:sz w:val="24"/>
          <w:szCs w:val="24"/>
          <w:lang w:val="en-US"/>
        </w:rPr>
        <w:t xml:space="preserve"> </w:t>
      </w:r>
    </w:p>
    <w:p w14:paraId="71FE9DDE" w14:textId="77777777" w:rsidR="00412CCB" w:rsidRDefault="00412CCB" w:rsidP="00EC6D03">
      <w:pPr>
        <w:widowControl w:val="0"/>
        <w:spacing w:after="0" w:line="480" w:lineRule="auto"/>
        <w:ind w:firstLine="360"/>
        <w:rPr>
          <w:rFonts w:ascii="Times New Roman" w:hAnsi="Times New Roman" w:cs="Times New Roman"/>
          <w:sz w:val="24"/>
          <w:szCs w:val="24"/>
        </w:rPr>
      </w:pPr>
    </w:p>
    <w:p w14:paraId="4BC92C26" w14:textId="3377C183" w:rsidR="001D4851" w:rsidRDefault="001D4851" w:rsidP="00EC6D03">
      <w:pPr>
        <w:widowControl w:val="0"/>
        <w:spacing w:after="0" w:line="480" w:lineRule="auto"/>
        <w:rPr>
          <w:rFonts w:ascii="Times New Roman" w:hAnsi="Times New Roman" w:cs="Times New Roman"/>
          <w:b/>
          <w:i/>
          <w:sz w:val="24"/>
          <w:szCs w:val="24"/>
          <w:u w:val="single"/>
        </w:rPr>
      </w:pPr>
      <w:r w:rsidRPr="00AC5167">
        <w:rPr>
          <w:rFonts w:ascii="Times New Roman" w:hAnsi="Times New Roman" w:cs="Times New Roman"/>
          <w:b/>
          <w:i/>
          <w:sz w:val="24"/>
          <w:szCs w:val="24"/>
          <w:u w:val="single"/>
        </w:rPr>
        <w:lastRenderedPageBreak/>
        <w:t xml:space="preserve">2. </w:t>
      </w:r>
      <w:r w:rsidR="009B0342">
        <w:rPr>
          <w:rFonts w:ascii="Times New Roman" w:hAnsi="Times New Roman" w:cs="Times New Roman"/>
          <w:b/>
          <w:i/>
          <w:sz w:val="24"/>
          <w:szCs w:val="24"/>
          <w:u w:val="single"/>
        </w:rPr>
        <w:t>Material and Methods</w:t>
      </w:r>
    </w:p>
    <w:p w14:paraId="03D291F6" w14:textId="06AA3AEF" w:rsidR="004E4E1E" w:rsidRDefault="004E4E1E"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
          <w:iCs/>
          <w:sz w:val="24"/>
          <w:szCs w:val="24"/>
        </w:rPr>
        <w:tab/>
      </w:r>
      <w:r w:rsidR="0009196A">
        <w:rPr>
          <w:rFonts w:ascii="Times New Roman" w:hAnsi="Times New Roman" w:cs="Times New Roman"/>
          <w:bCs/>
          <w:iCs/>
          <w:sz w:val="24"/>
          <w:szCs w:val="24"/>
        </w:rPr>
        <w:t>2.1 Data collection</w:t>
      </w:r>
      <w:r w:rsidR="00D93130">
        <w:rPr>
          <w:rFonts w:ascii="Times New Roman" w:hAnsi="Times New Roman" w:cs="Times New Roman"/>
          <w:bCs/>
          <w:iCs/>
          <w:sz w:val="24"/>
          <w:szCs w:val="24"/>
        </w:rPr>
        <w:t xml:space="preserve"> and ethical approval</w:t>
      </w:r>
    </w:p>
    <w:p w14:paraId="42744D63" w14:textId="314A2127" w:rsidR="00D93130" w:rsidRDefault="00D93130"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The data collection in the current study was done by focal observations that did not </w:t>
      </w:r>
      <w:r w:rsidRPr="00D93130">
        <w:rPr>
          <w:rFonts w:ascii="Times New Roman" w:hAnsi="Times New Roman" w:cs="Times New Roman"/>
          <w:bCs/>
          <w:iCs/>
          <w:sz w:val="24"/>
          <w:szCs w:val="24"/>
        </w:rPr>
        <w:t>impact the animals or their behavior (e.g. habitat alteration, offering food or nesting material choices, calling, or baiting)</w:t>
      </w:r>
      <w:r w:rsidR="0047300B">
        <w:rPr>
          <w:rFonts w:ascii="Times New Roman" w:hAnsi="Times New Roman" w:cs="Times New Roman"/>
          <w:bCs/>
          <w:iCs/>
          <w:sz w:val="24"/>
          <w:szCs w:val="24"/>
        </w:rPr>
        <w:t>, and each participating facility approved the data collection.</w:t>
      </w:r>
      <w:r w:rsidR="00BF243E">
        <w:rPr>
          <w:rFonts w:ascii="Times New Roman" w:hAnsi="Times New Roman" w:cs="Times New Roman"/>
          <w:bCs/>
          <w:iCs/>
          <w:sz w:val="24"/>
          <w:szCs w:val="24"/>
        </w:rPr>
        <w:t xml:space="preserve"> In addition, focal observations to collect breathing frequency were part of the daily husbandry routine in all participating institutions. </w:t>
      </w:r>
    </w:p>
    <w:p w14:paraId="21C09950" w14:textId="7E3EDE09" w:rsidR="0009196A" w:rsidRDefault="0009196A"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 xml:space="preserve">A request was sent out to </w:t>
      </w:r>
      <w:r w:rsidR="00A15DA1">
        <w:rPr>
          <w:rFonts w:ascii="Times New Roman" w:hAnsi="Times New Roman" w:cs="Times New Roman"/>
          <w:bCs/>
          <w:iCs/>
          <w:sz w:val="24"/>
          <w:szCs w:val="24"/>
        </w:rPr>
        <w:t xml:space="preserve">different facilities that house mammals in professional care </w:t>
      </w:r>
      <w:r>
        <w:rPr>
          <w:rFonts w:ascii="Times New Roman" w:hAnsi="Times New Roman" w:cs="Times New Roman"/>
          <w:bCs/>
          <w:iCs/>
          <w:sz w:val="24"/>
          <w:szCs w:val="24"/>
        </w:rPr>
        <w:t>to collect breathing frequency</w:t>
      </w:r>
      <w:r w:rsidR="00AE07C4">
        <w:rPr>
          <w:rFonts w:ascii="Times New Roman" w:hAnsi="Times New Roman" w:cs="Times New Roman"/>
          <w:bCs/>
          <w:iCs/>
          <w:sz w:val="24"/>
          <w:szCs w:val="24"/>
        </w:rPr>
        <w:t xml:space="preserve"> from focal observations</w:t>
      </w:r>
      <w:r>
        <w:rPr>
          <w:rFonts w:ascii="Times New Roman" w:hAnsi="Times New Roman" w:cs="Times New Roman"/>
          <w:bCs/>
          <w:iCs/>
          <w:sz w:val="24"/>
          <w:szCs w:val="24"/>
        </w:rPr>
        <w:t xml:space="preserve"> </w:t>
      </w:r>
      <w:r w:rsidR="00AE07C4">
        <w:rPr>
          <w:rFonts w:ascii="Times New Roman" w:hAnsi="Times New Roman" w:cs="Times New Roman"/>
          <w:bCs/>
          <w:iCs/>
          <w:sz w:val="24"/>
          <w:szCs w:val="24"/>
        </w:rPr>
        <w:t xml:space="preserve">in </w:t>
      </w:r>
      <w:r w:rsidR="0001683F">
        <w:rPr>
          <w:rFonts w:ascii="Times New Roman" w:hAnsi="Times New Roman" w:cs="Times New Roman"/>
          <w:bCs/>
          <w:iCs/>
          <w:sz w:val="24"/>
          <w:szCs w:val="24"/>
        </w:rPr>
        <w:t xml:space="preserve">awake, non-restrained, </w:t>
      </w:r>
      <w:r>
        <w:rPr>
          <w:rFonts w:ascii="Times New Roman" w:hAnsi="Times New Roman" w:cs="Times New Roman"/>
          <w:bCs/>
          <w:iCs/>
          <w:sz w:val="24"/>
          <w:szCs w:val="24"/>
        </w:rPr>
        <w:t>adult, post-prandial (after an overnight fast), non-pregnant</w:t>
      </w:r>
      <w:r w:rsidR="00EB5473">
        <w:rPr>
          <w:rFonts w:ascii="Times New Roman" w:hAnsi="Times New Roman" w:cs="Times New Roman"/>
          <w:bCs/>
          <w:iCs/>
          <w:sz w:val="24"/>
          <w:szCs w:val="24"/>
        </w:rPr>
        <w:t xml:space="preserve"> mammals at rest. As opportunistic focal observations could not guarantee that all animals were at rest, the observer was asked to score the activity in 3 levels</w:t>
      </w:r>
      <w:r w:rsidR="00F811C8">
        <w:rPr>
          <w:rFonts w:ascii="Times New Roman" w:hAnsi="Times New Roman" w:cs="Times New Roman"/>
          <w:bCs/>
          <w:iCs/>
          <w:sz w:val="24"/>
          <w:szCs w:val="24"/>
        </w:rPr>
        <w:t>:</w:t>
      </w:r>
      <w:r w:rsidR="00EB5473">
        <w:rPr>
          <w:rFonts w:ascii="Times New Roman" w:hAnsi="Times New Roman" w:cs="Times New Roman"/>
          <w:bCs/>
          <w:iCs/>
          <w:sz w:val="24"/>
          <w:szCs w:val="24"/>
        </w:rPr>
        <w:t xml:space="preserve"> 1) rest/inactive, 2) minimal activity, and 3) active. </w:t>
      </w:r>
    </w:p>
    <w:p w14:paraId="19F108F0" w14:textId="144F2EDE" w:rsidR="00AE07C4" w:rsidRDefault="00AE07C4" w:rsidP="00EC6D03">
      <w:pPr>
        <w:widowControl w:val="0"/>
        <w:spacing w:after="0" w:line="480" w:lineRule="auto"/>
        <w:rPr>
          <w:rFonts w:ascii="Times New Roman" w:hAnsi="Times New Roman" w:cs="Times New Roman"/>
          <w:bCs/>
          <w:iCs/>
          <w:sz w:val="24"/>
          <w:szCs w:val="24"/>
        </w:rPr>
      </w:pPr>
      <w:r>
        <w:rPr>
          <w:rFonts w:ascii="Times New Roman" w:hAnsi="Times New Roman" w:cs="Times New Roman"/>
          <w:bCs/>
          <w:iCs/>
          <w:sz w:val="24"/>
          <w:szCs w:val="24"/>
        </w:rPr>
        <w:tab/>
        <w:t>Data</w:t>
      </w:r>
      <w:r w:rsidR="005B66E2">
        <w:rPr>
          <w:rFonts w:ascii="Times New Roman" w:hAnsi="Times New Roman" w:cs="Times New Roman"/>
          <w:bCs/>
          <w:iCs/>
          <w:sz w:val="24"/>
          <w:szCs w:val="24"/>
        </w:rPr>
        <w:t xml:space="preserve"> w</w:t>
      </w:r>
      <w:r w:rsidR="00CA3DF4">
        <w:rPr>
          <w:rFonts w:ascii="Times New Roman" w:hAnsi="Times New Roman" w:cs="Times New Roman"/>
          <w:bCs/>
          <w:iCs/>
          <w:sz w:val="24"/>
          <w:szCs w:val="24"/>
        </w:rPr>
        <w:t>ere</w:t>
      </w:r>
      <w:r w:rsidR="005B66E2">
        <w:rPr>
          <w:rFonts w:ascii="Times New Roman" w:hAnsi="Times New Roman" w:cs="Times New Roman"/>
          <w:bCs/>
          <w:iCs/>
          <w:sz w:val="24"/>
          <w:szCs w:val="24"/>
        </w:rPr>
        <w:t xml:space="preserve"> received from a total </w:t>
      </w:r>
      <w:r w:rsidR="005B66E2" w:rsidRPr="00570CAD">
        <w:rPr>
          <w:rFonts w:ascii="Times New Roman" w:hAnsi="Times New Roman" w:cs="Times New Roman"/>
          <w:bCs/>
          <w:iCs/>
          <w:sz w:val="24"/>
          <w:szCs w:val="24"/>
        </w:rPr>
        <w:t xml:space="preserve">of </w:t>
      </w:r>
      <w:r w:rsidR="005B66E2" w:rsidRPr="00F61FB5">
        <w:rPr>
          <w:rFonts w:ascii="Times New Roman" w:hAnsi="Times New Roman" w:cs="Times New Roman"/>
          <w:bCs/>
          <w:iCs/>
          <w:sz w:val="24"/>
          <w:szCs w:val="24"/>
          <w:highlight w:val="green"/>
        </w:rPr>
        <w:t>2</w:t>
      </w:r>
      <w:r w:rsidR="00EB1D52">
        <w:rPr>
          <w:rFonts w:ascii="Times New Roman" w:hAnsi="Times New Roman" w:cs="Times New Roman"/>
          <w:bCs/>
          <w:iCs/>
          <w:sz w:val="24"/>
          <w:szCs w:val="24"/>
        </w:rPr>
        <w:t>3</w:t>
      </w:r>
      <w:r w:rsidR="005B66E2" w:rsidRPr="00570CAD">
        <w:rPr>
          <w:rFonts w:ascii="Times New Roman" w:hAnsi="Times New Roman" w:cs="Times New Roman"/>
          <w:bCs/>
          <w:iCs/>
          <w:sz w:val="24"/>
          <w:szCs w:val="24"/>
        </w:rPr>
        <w:t xml:space="preserve"> zoological institutions</w:t>
      </w:r>
      <w:r w:rsidRPr="00570CAD">
        <w:rPr>
          <w:rFonts w:ascii="Times New Roman" w:hAnsi="Times New Roman" w:cs="Times New Roman"/>
          <w:bCs/>
          <w:iCs/>
          <w:sz w:val="24"/>
          <w:szCs w:val="24"/>
        </w:rPr>
        <w:t xml:space="preserve"> </w:t>
      </w:r>
      <w:r w:rsidR="00CA3DF4" w:rsidRPr="00570CAD">
        <w:rPr>
          <w:rFonts w:ascii="Times New Roman" w:hAnsi="Times New Roman" w:cs="Times New Roman"/>
          <w:bCs/>
          <w:iCs/>
          <w:sz w:val="24"/>
          <w:szCs w:val="24"/>
        </w:rPr>
        <w:t xml:space="preserve">from a total of </w:t>
      </w:r>
      <w:r w:rsidR="00BD0845" w:rsidRPr="00EB1D52">
        <w:rPr>
          <w:rFonts w:ascii="Times New Roman" w:hAnsi="Times New Roman" w:cs="Times New Roman"/>
          <w:bCs/>
          <w:iCs/>
          <w:sz w:val="24"/>
          <w:szCs w:val="24"/>
          <w:highlight w:val="green"/>
        </w:rPr>
        <w:t>12</w:t>
      </w:r>
      <w:ins w:id="31" w:author="Stacy DeRuiter" w:date="2024-08-22T12:26:00Z">
        <w:r w:rsidR="00F90BC6">
          <w:rPr>
            <w:rFonts w:ascii="Times New Roman" w:hAnsi="Times New Roman" w:cs="Times New Roman"/>
            <w:bCs/>
            <w:iCs/>
            <w:sz w:val="24"/>
            <w:szCs w:val="24"/>
            <w:highlight w:val="green"/>
          </w:rPr>
          <w:t>14</w:t>
        </w:r>
      </w:ins>
      <w:del w:id="32" w:author="Stacy DeRuiter" w:date="2024-08-22T12:26:00Z">
        <w:r w:rsidR="00EB1D52" w:rsidRPr="00EB1D52" w:rsidDel="00F90BC6">
          <w:rPr>
            <w:rFonts w:ascii="Times New Roman" w:hAnsi="Times New Roman" w:cs="Times New Roman"/>
            <w:bCs/>
            <w:iCs/>
            <w:sz w:val="24"/>
            <w:szCs w:val="24"/>
            <w:highlight w:val="green"/>
          </w:rPr>
          <w:delText>43</w:delText>
        </w:r>
      </w:del>
      <w:r w:rsidR="00BD0845">
        <w:rPr>
          <w:rFonts w:ascii="Times New Roman" w:hAnsi="Times New Roman" w:cs="Times New Roman"/>
          <w:bCs/>
          <w:iCs/>
          <w:sz w:val="24"/>
          <w:szCs w:val="24"/>
        </w:rPr>
        <w:t xml:space="preserve"> measurements </w:t>
      </w:r>
      <w:r w:rsidR="00A15DA1">
        <w:rPr>
          <w:rFonts w:ascii="Times New Roman" w:hAnsi="Times New Roman" w:cs="Times New Roman"/>
          <w:bCs/>
          <w:iCs/>
          <w:sz w:val="24"/>
          <w:szCs w:val="24"/>
        </w:rPr>
        <w:t>in</w:t>
      </w:r>
      <w:r w:rsidR="00BD0845">
        <w:rPr>
          <w:rFonts w:ascii="Times New Roman" w:hAnsi="Times New Roman" w:cs="Times New Roman"/>
          <w:bCs/>
          <w:iCs/>
          <w:sz w:val="24"/>
          <w:szCs w:val="24"/>
        </w:rPr>
        <w:t xml:space="preserve"> </w:t>
      </w:r>
      <w:r w:rsidR="00BD0845" w:rsidRPr="00EB1D52">
        <w:rPr>
          <w:rFonts w:ascii="Times New Roman" w:hAnsi="Times New Roman" w:cs="Times New Roman"/>
          <w:bCs/>
          <w:iCs/>
          <w:sz w:val="24"/>
          <w:szCs w:val="24"/>
          <w:highlight w:val="green"/>
        </w:rPr>
        <w:t>3</w:t>
      </w:r>
      <w:ins w:id="33" w:author="Stacy DeRuiter" w:date="2024-08-22T12:26:00Z">
        <w:r w:rsidR="00426471">
          <w:rPr>
            <w:rFonts w:ascii="Times New Roman" w:hAnsi="Times New Roman" w:cs="Times New Roman"/>
            <w:bCs/>
            <w:iCs/>
            <w:sz w:val="24"/>
            <w:szCs w:val="24"/>
            <w:highlight w:val="green"/>
          </w:rPr>
          <w:t>32</w:t>
        </w:r>
      </w:ins>
      <w:del w:id="34" w:author="Stacy DeRuiter" w:date="2024-08-22T12:26:00Z">
        <w:r w:rsidR="00BD0845" w:rsidRPr="00EB1D52" w:rsidDel="00426471">
          <w:rPr>
            <w:rFonts w:ascii="Times New Roman" w:hAnsi="Times New Roman" w:cs="Times New Roman"/>
            <w:bCs/>
            <w:iCs/>
            <w:sz w:val="24"/>
            <w:szCs w:val="24"/>
            <w:highlight w:val="green"/>
          </w:rPr>
          <w:delText>4</w:delText>
        </w:r>
        <w:r w:rsidR="00EB1D52" w:rsidRPr="00EB1D52" w:rsidDel="00426471">
          <w:rPr>
            <w:rFonts w:ascii="Times New Roman" w:hAnsi="Times New Roman" w:cs="Times New Roman"/>
            <w:bCs/>
            <w:iCs/>
            <w:sz w:val="24"/>
            <w:szCs w:val="24"/>
            <w:highlight w:val="green"/>
          </w:rPr>
          <w:delText>7</w:delText>
        </w:r>
      </w:del>
      <w:r w:rsidR="00BD0845">
        <w:rPr>
          <w:rFonts w:ascii="Times New Roman" w:hAnsi="Times New Roman" w:cs="Times New Roman"/>
          <w:bCs/>
          <w:iCs/>
          <w:sz w:val="24"/>
          <w:szCs w:val="24"/>
        </w:rPr>
        <w:t xml:space="preserve"> </w:t>
      </w:r>
      <w:r w:rsidR="0081724B">
        <w:rPr>
          <w:rFonts w:ascii="Times New Roman" w:hAnsi="Times New Roman" w:cs="Times New Roman"/>
          <w:bCs/>
          <w:iCs/>
          <w:sz w:val="24"/>
          <w:szCs w:val="24"/>
        </w:rPr>
        <w:t>individual</w:t>
      </w:r>
      <w:r w:rsidR="00BD0845">
        <w:rPr>
          <w:rFonts w:ascii="Times New Roman" w:hAnsi="Times New Roman" w:cs="Times New Roman"/>
          <w:bCs/>
          <w:iCs/>
          <w:sz w:val="24"/>
          <w:szCs w:val="24"/>
        </w:rPr>
        <w:t xml:space="preserve"> animals, from </w:t>
      </w:r>
      <w:r w:rsidR="00CA3DF4" w:rsidRPr="00EB1D52">
        <w:rPr>
          <w:rFonts w:ascii="Times New Roman" w:hAnsi="Times New Roman" w:cs="Times New Roman"/>
          <w:bCs/>
          <w:iCs/>
          <w:sz w:val="24"/>
          <w:szCs w:val="24"/>
          <w:highlight w:val="green"/>
        </w:rPr>
        <w:t>3</w:t>
      </w:r>
      <w:ins w:id="35" w:author="Stacy DeRuiter" w:date="2024-08-22T12:26:00Z">
        <w:r w:rsidR="00426471">
          <w:rPr>
            <w:rFonts w:ascii="Times New Roman" w:hAnsi="Times New Roman" w:cs="Times New Roman"/>
            <w:bCs/>
            <w:iCs/>
            <w:sz w:val="24"/>
            <w:szCs w:val="24"/>
            <w:highlight w:val="green"/>
          </w:rPr>
          <w:t>4</w:t>
        </w:r>
      </w:ins>
      <w:del w:id="36" w:author="Stacy DeRuiter" w:date="2024-08-22T12:26:00Z">
        <w:r w:rsidR="00EB1D52" w:rsidRPr="00EB1D52" w:rsidDel="00426471">
          <w:rPr>
            <w:rFonts w:ascii="Times New Roman" w:hAnsi="Times New Roman" w:cs="Times New Roman"/>
            <w:bCs/>
            <w:iCs/>
            <w:sz w:val="24"/>
            <w:szCs w:val="24"/>
            <w:highlight w:val="green"/>
          </w:rPr>
          <w:delText>7</w:delText>
        </w:r>
      </w:del>
      <w:r w:rsidR="00CA3DF4" w:rsidRPr="00570CAD">
        <w:rPr>
          <w:rFonts w:ascii="Times New Roman" w:hAnsi="Times New Roman" w:cs="Times New Roman"/>
          <w:bCs/>
          <w:iCs/>
          <w:sz w:val="24"/>
          <w:szCs w:val="24"/>
        </w:rPr>
        <w:t xml:space="preserve"> species</w:t>
      </w:r>
      <w:r w:rsidR="00570CAD" w:rsidRPr="00570CAD">
        <w:rPr>
          <w:rFonts w:ascii="Times New Roman" w:hAnsi="Times New Roman" w:cs="Times New Roman"/>
          <w:bCs/>
          <w:iCs/>
          <w:sz w:val="24"/>
          <w:szCs w:val="24"/>
        </w:rPr>
        <w:t xml:space="preserve"> (and one sub-species of bottlenose dolphin)</w:t>
      </w:r>
      <w:r w:rsidR="00CA3DF4" w:rsidRPr="00570CAD">
        <w:rPr>
          <w:rFonts w:ascii="Times New Roman" w:hAnsi="Times New Roman" w:cs="Times New Roman"/>
          <w:bCs/>
          <w:iCs/>
          <w:sz w:val="24"/>
          <w:szCs w:val="24"/>
        </w:rPr>
        <w:t xml:space="preserve"> ranging in body mass from 15 kg to 5</w:t>
      </w:r>
      <w:r w:rsidR="003D3C58" w:rsidRPr="00570CAD">
        <w:rPr>
          <w:rFonts w:ascii="Times New Roman" w:hAnsi="Times New Roman" w:cs="Times New Roman"/>
          <w:bCs/>
          <w:iCs/>
          <w:sz w:val="24"/>
          <w:szCs w:val="24"/>
        </w:rPr>
        <w:t>27</w:t>
      </w:r>
      <w:r w:rsidR="00CA3DF4" w:rsidRPr="00570CAD">
        <w:rPr>
          <w:rFonts w:ascii="Times New Roman" w:hAnsi="Times New Roman" w:cs="Times New Roman"/>
          <w:bCs/>
          <w:iCs/>
          <w:sz w:val="24"/>
          <w:szCs w:val="24"/>
        </w:rPr>
        <w:t xml:space="preserve">0 kg </w:t>
      </w:r>
      <w:r w:rsidR="00CA3DF4">
        <w:rPr>
          <w:rFonts w:ascii="Times New Roman" w:hAnsi="Times New Roman" w:cs="Times New Roman"/>
          <w:bCs/>
          <w:iCs/>
          <w:sz w:val="24"/>
          <w:szCs w:val="24"/>
        </w:rPr>
        <w:t xml:space="preserve">(Table 1). Data </w:t>
      </w:r>
      <w:r>
        <w:rPr>
          <w:rFonts w:ascii="Times New Roman" w:hAnsi="Times New Roman" w:cs="Times New Roman"/>
          <w:bCs/>
          <w:iCs/>
          <w:sz w:val="24"/>
          <w:szCs w:val="24"/>
        </w:rPr>
        <w:t xml:space="preserve">included common name (and taxonomic order, family, genus and species), animal ID, sex, body mass, year of birth (for wild caught individuals the age was estimated), activity level during focal observation, number of breaths and duration of measurement, whether measured in water or on land (for semi-aquatic species), temperature of environment where measured (water and/or air), institution, and date of measurement. </w:t>
      </w:r>
    </w:p>
    <w:p w14:paraId="4E6398DD" w14:textId="77777777" w:rsidR="008A1008" w:rsidRPr="004E4E1E" w:rsidRDefault="008A1008" w:rsidP="00EC6D03">
      <w:pPr>
        <w:widowControl w:val="0"/>
        <w:spacing w:after="0" w:line="480" w:lineRule="auto"/>
        <w:rPr>
          <w:rFonts w:ascii="Times New Roman" w:hAnsi="Times New Roman" w:cs="Times New Roman"/>
          <w:bCs/>
          <w:iCs/>
          <w:sz w:val="24"/>
          <w:szCs w:val="24"/>
        </w:rPr>
      </w:pPr>
    </w:p>
    <w:p w14:paraId="34753A4E" w14:textId="7B475F5F" w:rsidR="009B0342" w:rsidRPr="000548B9" w:rsidRDefault="000548B9" w:rsidP="00EC6D03">
      <w:pPr>
        <w:spacing w:after="0" w:line="480" w:lineRule="auto"/>
        <w:ind w:firstLine="720"/>
        <w:rPr>
          <w:rFonts w:ascii="Times New Roman" w:hAnsi="Times New Roman" w:cs="Times New Roman"/>
          <w:iCs/>
          <w:sz w:val="24"/>
          <w:szCs w:val="24"/>
        </w:rPr>
      </w:pPr>
      <w:r w:rsidRPr="000548B9">
        <w:rPr>
          <w:rFonts w:ascii="Times New Roman" w:hAnsi="Times New Roman" w:cs="Times New Roman"/>
          <w:iCs/>
          <w:sz w:val="24"/>
          <w:szCs w:val="24"/>
        </w:rPr>
        <w:t xml:space="preserve">2.2 </w:t>
      </w:r>
      <w:r w:rsidR="008A1008" w:rsidRPr="000548B9">
        <w:rPr>
          <w:rFonts w:ascii="Times New Roman" w:hAnsi="Times New Roman" w:cs="Times New Roman"/>
          <w:iCs/>
          <w:sz w:val="24"/>
          <w:szCs w:val="24"/>
        </w:rPr>
        <w:t>Statistical Analysis</w:t>
      </w:r>
    </w:p>
    <w:p w14:paraId="7E71B0B9" w14:textId="7415FB52" w:rsidR="008A1008" w:rsidRDefault="008A1008" w:rsidP="00EC6D03">
      <w:pPr>
        <w:spacing w:after="0" w:line="480" w:lineRule="auto"/>
        <w:ind w:firstLine="720"/>
        <w:rPr>
          <w:rFonts w:ascii="Times New Roman" w:hAnsi="Times New Roman" w:cs="Times New Roman"/>
          <w:sz w:val="24"/>
          <w:szCs w:val="24"/>
        </w:rPr>
      </w:pPr>
      <w:r w:rsidRPr="00100F9D">
        <w:rPr>
          <w:rFonts w:ascii="Times New Roman" w:hAnsi="Times New Roman" w:cs="Times New Roman"/>
          <w:sz w:val="24"/>
          <w:szCs w:val="24"/>
        </w:rPr>
        <w:lastRenderedPageBreak/>
        <w:t xml:space="preserve">We used </w:t>
      </w:r>
      <w:r>
        <w:rPr>
          <w:rFonts w:ascii="Times New Roman" w:hAnsi="Times New Roman" w:cs="Times New Roman"/>
          <w:sz w:val="24"/>
          <w:szCs w:val="24"/>
        </w:rPr>
        <w:t xml:space="preserve">a </w:t>
      </w:r>
      <w:r w:rsidRPr="00FE3D80">
        <w:rPr>
          <w:rFonts w:ascii="Times New Roman" w:hAnsi="Times New Roman" w:cs="Times New Roman"/>
          <w:sz w:val="24"/>
          <w:szCs w:val="24"/>
        </w:rPr>
        <w:t>linear mixed model in R</w:t>
      </w:r>
      <w:r>
        <w:rPr>
          <w:rFonts w:ascii="Times New Roman" w:hAnsi="Times New Roman" w:cs="Times New Roman"/>
          <w:sz w:val="24"/>
          <w:szCs w:val="24"/>
        </w:rPr>
        <w:t xml:space="preserve"> (</w:t>
      </w:r>
      <w:r w:rsidRPr="00450337">
        <w:rPr>
          <w:rFonts w:ascii="Times New Roman" w:hAnsi="Times New Roman" w:cs="Times New Roman"/>
          <w:i/>
          <w:iCs/>
          <w:sz w:val="24"/>
          <w:szCs w:val="24"/>
        </w:rPr>
        <w:t>glm</w:t>
      </w:r>
      <w:r>
        <w:rPr>
          <w:rFonts w:ascii="Times New Roman" w:hAnsi="Times New Roman" w:cs="Times New Roman"/>
          <w:i/>
          <w:iCs/>
          <w:sz w:val="24"/>
          <w:szCs w:val="24"/>
        </w:rPr>
        <w:t>m</w:t>
      </w:r>
      <w:r w:rsidRPr="00450337">
        <w:rPr>
          <w:rFonts w:ascii="Times New Roman" w:hAnsi="Times New Roman" w:cs="Times New Roman"/>
          <w:i/>
          <w:iCs/>
          <w:sz w:val="24"/>
          <w:szCs w:val="24"/>
        </w:rPr>
        <w:t>TMB</w:t>
      </w:r>
      <w:r>
        <w:rPr>
          <w:rFonts w:ascii="Times New Roman" w:hAnsi="Times New Roman" w:cs="Times New Roman"/>
          <w:sz w:val="24"/>
          <w:szCs w:val="24"/>
        </w:rPr>
        <w:t>)</w:t>
      </w:r>
      <w:r w:rsidRPr="00FE3D80">
        <w:rPr>
          <w:rFonts w:ascii="Times New Roman" w:hAnsi="Times New Roman" w:cs="Times New Roman"/>
          <w:sz w:val="24"/>
          <w:szCs w:val="24"/>
        </w:rPr>
        <w:t>, using</w:t>
      </w:r>
      <w:r>
        <w:rPr>
          <w:rFonts w:ascii="Times New Roman" w:hAnsi="Times New Roman" w:cs="Times New Roman"/>
          <w:sz w:val="24"/>
          <w:szCs w:val="24"/>
        </w:rPr>
        <w:t xml:space="preserve"> breathing frequency (</w:t>
      </w:r>
      <w:r w:rsidRPr="008A1008">
        <w:rPr>
          <w:rFonts w:ascii="Times New Roman" w:hAnsi="Times New Roman" w:cs="Times New Roman"/>
          <w:i/>
          <w:iCs/>
          <w:sz w:val="24"/>
          <w:szCs w:val="24"/>
        </w:rPr>
        <w:t>f</w:t>
      </w:r>
      <w:r w:rsidRPr="008A1008">
        <w:rPr>
          <w:rFonts w:ascii="Times New Roman" w:hAnsi="Times New Roman" w:cs="Times New Roman"/>
          <w:sz w:val="24"/>
          <w:szCs w:val="24"/>
          <w:vertAlign w:val="subscript"/>
        </w:rPr>
        <w:t>R</w:t>
      </w:r>
      <w:r>
        <w:rPr>
          <w:rFonts w:ascii="Times New Roman" w:hAnsi="Times New Roman" w:cs="Times New Roman"/>
          <w:sz w:val="24"/>
          <w:szCs w:val="24"/>
        </w:rPr>
        <w:t xml:space="preserve">) as a dependent variable, and habitat (Aquatic, Semi-aquatic or Terrestrial), environmental temperature </w:t>
      </w:r>
      <w:r w:rsidR="0044781B">
        <w:rPr>
          <w:rFonts w:ascii="Times New Roman" w:hAnsi="Times New Roman" w:cs="Times New Roman"/>
          <w:sz w:val="24"/>
          <w:szCs w:val="24"/>
        </w:rPr>
        <w:t xml:space="preserve">where the individual was measured </w:t>
      </w:r>
      <w:r>
        <w:rPr>
          <w:rFonts w:ascii="Times New Roman" w:hAnsi="Times New Roman" w:cs="Times New Roman"/>
          <w:sz w:val="24"/>
          <w:szCs w:val="24"/>
        </w:rPr>
        <w:t>(air or water</w:t>
      </w:r>
      <w:r w:rsidR="00F811C8">
        <w:rPr>
          <w:rFonts w:ascii="Times New Roman" w:hAnsi="Times New Roman" w:cs="Times New Roman"/>
          <w:sz w:val="24"/>
          <w:szCs w:val="24"/>
        </w:rPr>
        <w:t>;</w:t>
      </w:r>
      <w:r w:rsidR="0044781B">
        <w:rPr>
          <w:rFonts w:ascii="Times New Roman" w:hAnsi="Times New Roman" w:cs="Times New Roman"/>
          <w:sz w:val="24"/>
          <w:szCs w:val="24"/>
        </w:rPr>
        <w:t xml:space="preserve"> for some semi-aquatic measurements were done both in air and water and the temperature where the individual was measured was used</w:t>
      </w:r>
      <w:r>
        <w:rPr>
          <w:rFonts w:ascii="Times New Roman" w:hAnsi="Times New Roman" w:cs="Times New Roman"/>
          <w:sz w:val="24"/>
          <w:szCs w:val="24"/>
        </w:rPr>
        <w:t>),</w:t>
      </w:r>
      <w:r w:rsidR="0044781B">
        <w:rPr>
          <w:rFonts w:ascii="Times New Roman" w:hAnsi="Times New Roman" w:cs="Times New Roman"/>
          <w:sz w:val="24"/>
          <w:szCs w:val="24"/>
        </w:rPr>
        <w:t xml:space="preserve"> activity level (rest, some activity, active)</w:t>
      </w:r>
      <w:r>
        <w:rPr>
          <w:rFonts w:ascii="Times New Roman" w:hAnsi="Times New Roman" w:cs="Times New Roman"/>
          <w:sz w:val="24"/>
          <w:szCs w:val="24"/>
        </w:rPr>
        <w:t xml:space="preserve"> and </w:t>
      </w:r>
      <w:ins w:id="37" w:author="Stacy DeRuiter" w:date="2024-08-22T12:28:00Z">
        <w:r w:rsidR="00426471">
          <w:rPr>
            <w:rFonts w:ascii="Times New Roman" w:hAnsi="Times New Roman" w:cs="Times New Roman"/>
            <w:sz w:val="24"/>
            <w:szCs w:val="24"/>
          </w:rPr>
          <w:t>body mass (</w:t>
        </w:r>
      </w:ins>
      <w:r w:rsidRPr="00450337">
        <w:rPr>
          <w:rFonts w:ascii="Times New Roman" w:hAnsi="Times New Roman" w:cs="Times New Roman"/>
          <w:i/>
          <w:iCs/>
          <w:sz w:val="24"/>
          <w:szCs w:val="24"/>
        </w:rPr>
        <w:t>M</w:t>
      </w:r>
      <w:r w:rsidRPr="00450337">
        <w:rPr>
          <w:rFonts w:ascii="Times New Roman" w:hAnsi="Times New Roman" w:cs="Times New Roman"/>
          <w:sz w:val="24"/>
          <w:szCs w:val="24"/>
          <w:vertAlign w:val="subscript"/>
        </w:rPr>
        <w:t>b</w:t>
      </w:r>
      <w:ins w:id="38" w:author="Stacy DeRuiter" w:date="2024-08-22T12:28:00Z">
        <w:r w:rsidR="00426471">
          <w:rPr>
            <w:rFonts w:ascii="Times New Roman" w:hAnsi="Times New Roman" w:cs="Times New Roman"/>
            <w:sz w:val="24"/>
            <w:szCs w:val="24"/>
          </w:rPr>
          <w:t>)</w:t>
        </w:r>
      </w:ins>
      <w:r w:rsidRPr="00100F9D">
        <w:rPr>
          <w:rFonts w:ascii="Times New Roman" w:hAnsi="Times New Roman" w:cs="Times New Roman"/>
          <w:sz w:val="24"/>
          <w:szCs w:val="24"/>
        </w:rPr>
        <w:t xml:space="preserve"> </w:t>
      </w:r>
      <w:r>
        <w:rPr>
          <w:rFonts w:ascii="Times New Roman" w:hAnsi="Times New Roman" w:cs="Times New Roman"/>
          <w:sz w:val="24"/>
          <w:szCs w:val="24"/>
        </w:rPr>
        <w:t xml:space="preserve">as independent variables. </w:t>
      </w:r>
      <w:r w:rsidR="00F91B55">
        <w:rPr>
          <w:rFonts w:ascii="Times New Roman" w:hAnsi="Times New Roman" w:cs="Times New Roman"/>
          <w:sz w:val="24"/>
          <w:szCs w:val="24"/>
        </w:rPr>
        <w:t xml:space="preserve">Both </w:t>
      </w:r>
      <w:r w:rsidR="00F91B55" w:rsidRPr="00F91B55">
        <w:rPr>
          <w:rFonts w:ascii="Times New Roman" w:hAnsi="Times New Roman" w:cs="Times New Roman"/>
          <w:i/>
          <w:iCs/>
          <w:sz w:val="24"/>
          <w:szCs w:val="24"/>
        </w:rPr>
        <w:t>f</w:t>
      </w:r>
      <w:r w:rsidR="00F91B55" w:rsidRPr="00F91B55">
        <w:rPr>
          <w:rFonts w:ascii="Times New Roman" w:hAnsi="Times New Roman" w:cs="Times New Roman"/>
          <w:sz w:val="24"/>
          <w:szCs w:val="24"/>
          <w:vertAlign w:val="subscript"/>
        </w:rPr>
        <w:t>R</w:t>
      </w:r>
      <w:r w:rsidR="00F91B55">
        <w:rPr>
          <w:rFonts w:ascii="Times New Roman" w:hAnsi="Times New Roman" w:cs="Times New Roman"/>
          <w:sz w:val="24"/>
          <w:szCs w:val="24"/>
        </w:rPr>
        <w:t xml:space="preserve"> and </w:t>
      </w:r>
      <w:r w:rsidR="00F91B55" w:rsidRPr="00F91B55">
        <w:rPr>
          <w:rFonts w:ascii="Times New Roman" w:hAnsi="Times New Roman" w:cs="Times New Roman"/>
          <w:i/>
          <w:iCs/>
          <w:sz w:val="24"/>
          <w:szCs w:val="24"/>
        </w:rPr>
        <w:t>M</w:t>
      </w:r>
      <w:r w:rsidR="00F91B55" w:rsidRPr="00F91B55">
        <w:rPr>
          <w:rFonts w:ascii="Times New Roman" w:hAnsi="Times New Roman" w:cs="Times New Roman"/>
          <w:sz w:val="24"/>
          <w:szCs w:val="24"/>
          <w:vertAlign w:val="subscript"/>
        </w:rPr>
        <w:t>b</w:t>
      </w:r>
      <w:r w:rsidR="00F91B55">
        <w:rPr>
          <w:rFonts w:ascii="Times New Roman" w:hAnsi="Times New Roman" w:cs="Times New Roman"/>
          <w:sz w:val="24"/>
          <w:szCs w:val="24"/>
        </w:rPr>
        <w:t xml:space="preserve"> were transformed using the common </w:t>
      </w:r>
      <w:r w:rsidR="00F91B55" w:rsidRPr="00F91B55">
        <w:rPr>
          <w:rFonts w:ascii="Times New Roman" w:hAnsi="Times New Roman" w:cs="Times New Roman"/>
          <w:sz w:val="24"/>
          <w:szCs w:val="24"/>
        </w:rPr>
        <w:t>logarithm (log</w:t>
      </w:r>
      <w:r w:rsidR="00F91B55" w:rsidRPr="00F91B55">
        <w:rPr>
          <w:rFonts w:ascii="Times New Roman" w:hAnsi="Times New Roman" w:cs="Times New Roman"/>
          <w:sz w:val="24"/>
          <w:szCs w:val="24"/>
          <w:vertAlign w:val="subscript"/>
        </w:rPr>
        <w:t>10</w:t>
      </w:r>
      <w:r w:rsidR="00F91B55" w:rsidRPr="00F91B55">
        <w:rPr>
          <w:rFonts w:ascii="Times New Roman" w:hAnsi="Times New Roman" w:cs="Times New Roman"/>
          <w:sz w:val="24"/>
          <w:szCs w:val="24"/>
        </w:rPr>
        <w:t>).</w:t>
      </w:r>
      <w:r w:rsidR="0044781B">
        <w:rPr>
          <w:rFonts w:ascii="Times New Roman" w:hAnsi="Times New Roman" w:cs="Times New Roman"/>
          <w:sz w:val="24"/>
          <w:szCs w:val="24"/>
        </w:rPr>
        <w:t xml:space="preserve"> </w:t>
      </w:r>
      <w:r w:rsidRPr="0044781B">
        <w:rPr>
          <w:rFonts w:ascii="Times New Roman" w:hAnsi="Times New Roman" w:cs="Times New Roman"/>
          <w:sz w:val="24"/>
          <w:szCs w:val="24"/>
        </w:rPr>
        <w:t>We used a hierarchical model</w:t>
      </w:r>
      <w:r w:rsidR="00F24B53">
        <w:rPr>
          <w:rFonts w:ascii="Times New Roman" w:hAnsi="Times New Roman" w:cs="Times New Roman"/>
          <w:sz w:val="24"/>
          <w:szCs w:val="24"/>
        </w:rPr>
        <w:t>, including</w:t>
      </w:r>
      <w:r w:rsidRPr="0044781B">
        <w:rPr>
          <w:rFonts w:ascii="Times New Roman" w:hAnsi="Times New Roman" w:cs="Times New Roman"/>
          <w:sz w:val="24"/>
          <w:szCs w:val="24"/>
        </w:rPr>
        <w:t xml:space="preserve"> </w:t>
      </w:r>
      <w:r w:rsidR="00F24B53">
        <w:rPr>
          <w:rFonts w:ascii="Times New Roman" w:hAnsi="Times New Roman" w:cs="Times New Roman"/>
          <w:sz w:val="24"/>
          <w:szCs w:val="24"/>
        </w:rPr>
        <w:t xml:space="preserve">a </w:t>
      </w:r>
      <w:r w:rsidRPr="0044781B">
        <w:rPr>
          <w:rFonts w:ascii="Times New Roman" w:hAnsi="Times New Roman" w:cs="Times New Roman"/>
          <w:sz w:val="24"/>
          <w:szCs w:val="24"/>
        </w:rPr>
        <w:t>random effect</w:t>
      </w:r>
      <w:r w:rsidR="00F24B53">
        <w:rPr>
          <w:rFonts w:ascii="Times New Roman" w:hAnsi="Times New Roman" w:cs="Times New Roman"/>
          <w:sz w:val="24"/>
          <w:szCs w:val="24"/>
        </w:rPr>
        <w:t xml:space="preserve"> of individual ID</w:t>
      </w:r>
      <w:r w:rsidRPr="0044781B">
        <w:rPr>
          <w:rFonts w:ascii="Times New Roman" w:hAnsi="Times New Roman" w:cs="Times New Roman"/>
          <w:sz w:val="24"/>
          <w:szCs w:val="24"/>
        </w:rPr>
        <w:t xml:space="preserve"> and nested </w:t>
      </w:r>
      <w:r w:rsidR="00F24B53">
        <w:rPr>
          <w:rFonts w:ascii="Times New Roman" w:hAnsi="Times New Roman" w:cs="Times New Roman"/>
          <w:sz w:val="24"/>
          <w:szCs w:val="24"/>
        </w:rPr>
        <w:t xml:space="preserve">random effects of </w:t>
      </w:r>
      <w:r w:rsidRPr="0044781B">
        <w:rPr>
          <w:rFonts w:ascii="Times New Roman" w:hAnsi="Times New Roman" w:cs="Times New Roman"/>
          <w:sz w:val="24"/>
          <w:szCs w:val="24"/>
        </w:rPr>
        <w:t>order</w:t>
      </w:r>
      <w:r w:rsidR="00386A44">
        <w:rPr>
          <w:rFonts w:ascii="Times New Roman" w:hAnsi="Times New Roman" w:cs="Times New Roman"/>
          <w:sz w:val="24"/>
          <w:szCs w:val="24"/>
        </w:rPr>
        <w:t>, family, genus and species</w:t>
      </w:r>
      <w:r w:rsidRPr="0044781B">
        <w:rPr>
          <w:rFonts w:ascii="Times New Roman" w:hAnsi="Times New Roman" w:cs="Times New Roman"/>
          <w:sz w:val="24"/>
          <w:szCs w:val="24"/>
        </w:rPr>
        <w:t xml:space="preserve">. </w:t>
      </w:r>
      <w:r w:rsidR="0044781B">
        <w:rPr>
          <w:rFonts w:ascii="Times New Roman" w:hAnsi="Times New Roman" w:cs="Times New Roman"/>
          <w:sz w:val="24"/>
          <w:szCs w:val="24"/>
        </w:rPr>
        <w:t xml:space="preserve">We used a Type II </w:t>
      </w:r>
      <w:r w:rsidR="00F24B53">
        <w:rPr>
          <w:rFonts w:ascii="Times New Roman" w:hAnsi="Times New Roman" w:cs="Times New Roman"/>
          <w:sz w:val="24"/>
          <w:szCs w:val="24"/>
        </w:rPr>
        <w:t>ANOVA</w:t>
      </w:r>
      <w:r w:rsidR="0044781B">
        <w:rPr>
          <w:rFonts w:ascii="Times New Roman" w:hAnsi="Times New Roman" w:cs="Times New Roman"/>
          <w:sz w:val="24"/>
          <w:szCs w:val="24"/>
        </w:rPr>
        <w:t xml:space="preserve"> </w:t>
      </w:r>
      <w:r w:rsidR="003F2561">
        <w:rPr>
          <w:rFonts w:ascii="Times New Roman" w:hAnsi="Times New Roman" w:cs="Times New Roman"/>
          <w:sz w:val="24"/>
          <w:szCs w:val="24"/>
        </w:rPr>
        <w:t xml:space="preserve">to </w:t>
      </w:r>
      <w:del w:id="39" w:author="Stacy DeRuiter" w:date="2024-08-22T12:30:00Z">
        <w:r w:rsidR="003F2561" w:rsidDel="00426471">
          <w:rPr>
            <w:rFonts w:ascii="Times New Roman" w:hAnsi="Times New Roman" w:cs="Times New Roman"/>
            <w:sz w:val="24"/>
            <w:szCs w:val="24"/>
          </w:rPr>
          <w:delText>determine which included variables were significant</w:delText>
        </w:r>
      </w:del>
      <w:ins w:id="40" w:author="Stacy DeRuiter" w:date="2024-08-22T12:30:00Z">
        <w:r w:rsidR="00426471">
          <w:rPr>
            <w:rFonts w:ascii="Times New Roman" w:hAnsi="Times New Roman" w:cs="Times New Roman"/>
            <w:sz w:val="24"/>
            <w:szCs w:val="24"/>
          </w:rPr>
          <w:t>test for associations between breath fr</w:t>
        </w:r>
      </w:ins>
      <w:ins w:id="41" w:author="Stacy DeRuiter" w:date="2024-08-22T12:31:00Z">
        <w:r w:rsidR="00426471">
          <w:rPr>
            <w:rFonts w:ascii="Times New Roman" w:hAnsi="Times New Roman" w:cs="Times New Roman"/>
            <w:sz w:val="24"/>
            <w:szCs w:val="24"/>
          </w:rPr>
          <w:t>equency and independent variables</w:t>
        </w:r>
      </w:ins>
      <w:r w:rsidR="003F2561">
        <w:rPr>
          <w:rFonts w:ascii="Times New Roman" w:hAnsi="Times New Roman" w:cs="Times New Roman"/>
          <w:sz w:val="24"/>
          <w:szCs w:val="24"/>
        </w:rPr>
        <w:t xml:space="preserve"> </w:t>
      </w:r>
      <w:r w:rsidR="001753EE">
        <w:rPr>
          <w:rFonts w:ascii="Times New Roman" w:hAnsi="Times New Roman" w:cs="Times New Roman"/>
          <w:sz w:val="24"/>
          <w:szCs w:val="24"/>
        </w:rPr>
        <w:fldChar w:fldCharType="begin"/>
      </w:r>
      <w:r w:rsidR="00075AEE">
        <w:rPr>
          <w:rFonts w:ascii="Times New Roman" w:hAnsi="Times New Roman" w:cs="Times New Roman"/>
          <w:sz w:val="24"/>
          <w:szCs w:val="24"/>
        </w:rPr>
        <w:instrText xml:space="preserve"> ADDIN EN.CITE &lt;EndNote&gt;&lt;Cite&gt;&lt;Author&gt;Fox&lt;/Author&gt;&lt;Year&gt;2019&lt;/Year&gt;&lt;RecNum&gt;4713&lt;/RecNum&gt;&lt;Prefix&gt;function Anova from the car package in R`, &lt;/Prefix&gt;&lt;DisplayText&gt;(function Anova from the car package in R, Fox &amp;amp; Weisberg, 2019)&lt;/DisplayText&gt;&lt;record&gt;&lt;rec-number&gt;4713&lt;/rec-number&gt;&lt;foreign-keys&gt;&lt;key app="EN" db-id="xx5rvz2rypad0ferrdnp9avueprfsdrvarez" timestamp="1722257110"&gt;4713&lt;/key&gt;&lt;/foreign-keys&gt;&lt;ref-type name="Book"&gt;6&lt;/ref-type&gt;&lt;contributors&gt;&lt;authors&gt;&lt;author&gt;Fox, J.&lt;/author&gt;&lt;author&gt;Weisberg, S.&lt;/author&gt;&lt;/authors&gt;&lt;/contributors&gt;&lt;titles&gt;&lt;title&gt;An R Companion to Applied Regression&lt;/title&gt;&lt;/titles&gt;&lt;edition&gt;3rd&lt;/edition&gt;&lt;dates&gt;&lt;year&gt;2019&lt;/year&gt;&lt;/dates&gt;&lt;pub-location&gt;Thousand Oaks CA.&lt;/pub-location&gt;&lt;publisher&gt; Sage&lt;/publisher&gt;&lt;urls&gt;&lt;related-urls&gt;&lt;url&gt;https://socialsciences.mcmaster.ca/jfox/Books/Companion/&lt;/url&gt;&lt;/related-urls&gt;&lt;/urls&gt;&lt;/record&gt;&lt;/Cite&gt;&lt;/EndNote&gt;</w:instrText>
      </w:r>
      <w:r w:rsidR="001753EE">
        <w:rPr>
          <w:rFonts w:ascii="Times New Roman" w:hAnsi="Times New Roman" w:cs="Times New Roman"/>
          <w:sz w:val="24"/>
          <w:szCs w:val="24"/>
        </w:rPr>
        <w:fldChar w:fldCharType="separate"/>
      </w:r>
      <w:r w:rsidR="00075AEE">
        <w:rPr>
          <w:rFonts w:ascii="Times New Roman" w:hAnsi="Times New Roman" w:cs="Times New Roman"/>
          <w:noProof/>
          <w:sz w:val="24"/>
          <w:szCs w:val="24"/>
        </w:rPr>
        <w:t>(function Anova from the car package in R, Fox &amp; Weisberg, 2019)</w:t>
      </w:r>
      <w:r w:rsidR="001753EE">
        <w:rPr>
          <w:rFonts w:ascii="Times New Roman" w:hAnsi="Times New Roman" w:cs="Times New Roman"/>
          <w:sz w:val="24"/>
          <w:szCs w:val="24"/>
        </w:rPr>
        <w:fldChar w:fldCharType="end"/>
      </w:r>
      <w:r w:rsidR="003F2561">
        <w:rPr>
          <w:rFonts w:ascii="Times New Roman" w:hAnsi="Times New Roman" w:cs="Times New Roman"/>
          <w:sz w:val="24"/>
          <w:szCs w:val="24"/>
        </w:rPr>
        <w:t>),</w:t>
      </w:r>
      <w:r w:rsidR="000240DC" w:rsidRPr="000240DC">
        <w:rPr>
          <w:rFonts w:ascii="Times New Roman" w:hAnsi="Times New Roman" w:cs="Times New Roman"/>
          <w:sz w:val="24"/>
          <w:szCs w:val="24"/>
        </w:rPr>
        <w:t xml:space="preserve"> </w:t>
      </w:r>
      <w:r w:rsidR="000240DC">
        <w:rPr>
          <w:rFonts w:ascii="Times New Roman" w:hAnsi="Times New Roman" w:cs="Times New Roman"/>
          <w:sz w:val="24"/>
          <w:szCs w:val="24"/>
        </w:rPr>
        <w:t xml:space="preserve">and a post-hoc test to </w:t>
      </w:r>
      <w:r w:rsidR="00A15DA1">
        <w:rPr>
          <w:rFonts w:ascii="Times New Roman" w:hAnsi="Times New Roman" w:cs="Times New Roman"/>
          <w:sz w:val="24"/>
          <w:szCs w:val="24"/>
        </w:rPr>
        <w:t xml:space="preserve">asses variation in </w:t>
      </w:r>
      <w:r w:rsidR="000240DC">
        <w:rPr>
          <w:rFonts w:ascii="Times New Roman" w:hAnsi="Times New Roman" w:cs="Times New Roman"/>
          <w:sz w:val="24"/>
          <w:szCs w:val="24"/>
        </w:rPr>
        <w:t xml:space="preserve">slopes between habitats </w:t>
      </w:r>
      <w:r w:rsidR="001753EE">
        <w:rPr>
          <w:rFonts w:ascii="Times New Roman" w:hAnsi="Times New Roman" w:cs="Times New Roman"/>
          <w:sz w:val="24"/>
          <w:szCs w:val="24"/>
        </w:rPr>
        <w:fldChar w:fldCharType="begin"/>
      </w:r>
      <w:r w:rsidR="001753EE">
        <w:rPr>
          <w:rFonts w:ascii="Times New Roman" w:hAnsi="Times New Roman" w:cs="Times New Roman"/>
          <w:sz w:val="24"/>
          <w:szCs w:val="24"/>
        </w:rPr>
        <w:instrText xml:space="preserve"> ADDIN EN.CITE &lt;EndNote&gt;&lt;Cite&gt;&lt;Author&gt;Lenth&lt;/Author&gt;&lt;Year&gt;2022&lt;/Year&gt;&lt;RecNum&gt;4008&lt;/RecNum&gt;&lt;Prefix&gt;function emtrends in the package emmeans in R`, &lt;/Prefix&gt;&lt;DisplayText&gt;(function emtrends in the package emmeans in R, Lenth, 2022)&lt;/DisplayText&gt;&lt;record&gt;&lt;rec-number&gt;4008&lt;/rec-number&gt;&lt;foreign-keys&gt;&lt;key app="EN" db-id="xx5rvz2rypad0ferrdnp9avueprfsdrvarez" timestamp="1655135160"&gt;4008&lt;/key&gt;&lt;/foreign-keys&gt;&lt;ref-type name="Computer Program"&gt;9&lt;/ref-type&gt;&lt;contributors&gt;&lt;authors&gt;&lt;author&gt;Lenth, R. V.&lt;/author&gt;&lt;/authors&gt;&lt;/contributors&gt;&lt;titles&gt;&lt;title&gt;emmeans: Estimated Marginal Means, aka Least-Squares Means&lt;/title&gt;&lt;/titles&gt;&lt;edition&gt;R  package version 1.7.4-1. &lt;/edition&gt;&lt;dates&gt;&lt;year&gt;2022&lt;/year&gt;&lt;/dates&gt;&lt;urls&gt;&lt;related-urls&gt;&lt;url&gt;https://CRAN.R-project.org/package=emmeans&lt;/url&gt;&lt;/related-urls&gt;&lt;/urls&gt;&lt;/record&gt;&lt;/Cite&gt;&lt;/EndNote&gt;</w:instrText>
      </w:r>
      <w:r w:rsidR="001753EE">
        <w:rPr>
          <w:rFonts w:ascii="Times New Roman" w:hAnsi="Times New Roman" w:cs="Times New Roman"/>
          <w:sz w:val="24"/>
          <w:szCs w:val="24"/>
        </w:rPr>
        <w:fldChar w:fldCharType="separate"/>
      </w:r>
      <w:r w:rsidR="001753EE">
        <w:rPr>
          <w:rFonts w:ascii="Times New Roman" w:hAnsi="Times New Roman" w:cs="Times New Roman"/>
          <w:noProof/>
          <w:sz w:val="24"/>
          <w:szCs w:val="24"/>
        </w:rPr>
        <w:t xml:space="preserve">(function emtrends in the package </w:t>
      </w:r>
      <w:r w:rsidR="001753EE" w:rsidRPr="001753EE">
        <w:rPr>
          <w:rFonts w:ascii="Times New Roman" w:hAnsi="Times New Roman" w:cs="Times New Roman"/>
          <w:i/>
          <w:iCs/>
          <w:noProof/>
          <w:sz w:val="24"/>
          <w:szCs w:val="24"/>
        </w:rPr>
        <w:t>emmeans</w:t>
      </w:r>
      <w:r w:rsidR="001753EE">
        <w:rPr>
          <w:rFonts w:ascii="Times New Roman" w:hAnsi="Times New Roman" w:cs="Times New Roman"/>
          <w:noProof/>
          <w:sz w:val="24"/>
          <w:szCs w:val="24"/>
        </w:rPr>
        <w:t xml:space="preserve"> in R, Lenth, 2022)</w:t>
      </w:r>
      <w:r w:rsidR="001753EE">
        <w:rPr>
          <w:rFonts w:ascii="Times New Roman" w:hAnsi="Times New Roman" w:cs="Times New Roman"/>
          <w:sz w:val="24"/>
          <w:szCs w:val="24"/>
        </w:rPr>
        <w:fldChar w:fldCharType="end"/>
      </w:r>
      <w:r w:rsidR="000240DC" w:rsidRPr="000240DC">
        <w:rPr>
          <w:rFonts w:ascii="Times New Roman" w:hAnsi="Times New Roman" w:cs="Times New Roman"/>
          <w:sz w:val="24"/>
          <w:szCs w:val="24"/>
        </w:rPr>
        <w:t>.</w:t>
      </w:r>
      <w:r w:rsidR="003F2561">
        <w:rPr>
          <w:rFonts w:ascii="Times New Roman" w:hAnsi="Times New Roman" w:cs="Times New Roman"/>
          <w:sz w:val="24"/>
          <w:szCs w:val="24"/>
        </w:rPr>
        <w:t xml:space="preserve"> </w:t>
      </w:r>
      <w:r w:rsidRPr="006D4B92">
        <w:rPr>
          <w:rFonts w:ascii="Times New Roman" w:hAnsi="Times New Roman" w:cs="Times New Roman"/>
          <w:sz w:val="24"/>
          <w:szCs w:val="24"/>
        </w:rPr>
        <w:t>All values are reported as means</w:t>
      </w:r>
      <w:r>
        <w:rPr>
          <w:rFonts w:ascii="Times New Roman" w:hAnsi="Times New Roman" w:cs="Times New Roman"/>
          <w:sz w:val="24"/>
          <w:szCs w:val="24"/>
        </w:rPr>
        <w:t xml:space="preserve"> (</w:t>
      </w:r>
      <w:r w:rsidRPr="006D4B92">
        <w:rPr>
          <w:rFonts w:ascii="Times New Roman" w:hAnsi="Times New Roman" w:cs="Times New Roman"/>
          <w:sz w:val="24"/>
          <w:szCs w:val="24"/>
        </w:rPr>
        <w:sym w:font="Symbol" w:char="F0B1"/>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ins w:id="42" w:author="Stacy DeRuiter" w:date="2024-08-22T13:13:00Z">
        <w:r w:rsidR="002A685D">
          <w:rPr>
            <w:rFonts w:ascii="Times New Roman" w:hAnsi="Times New Roman" w:cs="Times New Roman"/>
            <w:sz w:val="24"/>
            <w:szCs w:val="24"/>
          </w:rPr>
          <w:t>e</w:t>
        </w:r>
      </w:ins>
      <w:del w:id="43" w:author="Stacy DeRuiter" w:date="2024-08-22T13:13:00Z">
        <w:r w:rsidDel="002A685D">
          <w:rPr>
            <w:rFonts w:ascii="Times New Roman" w:hAnsi="Times New Roman" w:cs="Times New Roman"/>
            <w:sz w:val="24"/>
            <w:szCs w:val="24"/>
          </w:rPr>
          <w:delText>d</w:delText>
        </w:r>
      </w:del>
      <w:r>
        <w:rPr>
          <w:rFonts w:ascii="Times New Roman" w:hAnsi="Times New Roman" w:cs="Times New Roman"/>
          <w:sz w:val="24"/>
          <w:szCs w:val="24"/>
        </w:rPr>
        <w:t>.</w:t>
      </w:r>
      <w:proofErr w:type="spellEnd"/>
      <w:r>
        <w:rPr>
          <w:rFonts w:ascii="Times New Roman" w:hAnsi="Times New Roman" w:cs="Times New Roman"/>
          <w:sz w:val="24"/>
          <w:szCs w:val="24"/>
        </w:rPr>
        <w:t>)</w:t>
      </w:r>
      <w:r w:rsidRPr="006D4B92">
        <w:rPr>
          <w:rFonts w:ascii="Times New Roman" w:hAnsi="Times New Roman" w:cs="Times New Roman"/>
          <w:sz w:val="24"/>
          <w:szCs w:val="24"/>
        </w:rPr>
        <w:t xml:space="preserve"> unless otherwise specified.</w:t>
      </w:r>
    </w:p>
    <w:p w14:paraId="1254CCB8" w14:textId="77777777" w:rsidR="008A1008" w:rsidRPr="008A1008" w:rsidRDefault="008A1008" w:rsidP="00EC6D03">
      <w:pPr>
        <w:widowControl w:val="0"/>
        <w:spacing w:after="0" w:line="480" w:lineRule="auto"/>
        <w:rPr>
          <w:rFonts w:ascii="Times New Roman" w:eastAsia="Times New Roman" w:hAnsi="Times New Roman" w:cs="Times New Roman"/>
          <w:b/>
          <w:i/>
          <w:iCs/>
          <w:noProof/>
          <w:sz w:val="24"/>
          <w:szCs w:val="24"/>
          <w:u w:val="single"/>
        </w:rPr>
      </w:pPr>
    </w:p>
    <w:p w14:paraId="20D4101B" w14:textId="7DD3767B" w:rsidR="001D4851" w:rsidRDefault="001D4851" w:rsidP="00EC6D03">
      <w:pPr>
        <w:widowControl w:val="0"/>
        <w:spacing w:after="0" w:line="480" w:lineRule="auto"/>
        <w:rPr>
          <w:rFonts w:ascii="Times New Roman" w:eastAsia="Times New Roman" w:hAnsi="Times New Roman" w:cs="Times New Roman"/>
          <w:b/>
          <w:i/>
          <w:iCs/>
          <w:noProof/>
          <w:sz w:val="24"/>
          <w:szCs w:val="24"/>
          <w:u w:val="single"/>
          <w:lang w:val="en-US"/>
        </w:rPr>
      </w:pPr>
      <w:r w:rsidRPr="00F86B92">
        <w:rPr>
          <w:rFonts w:ascii="Times New Roman" w:eastAsia="Times New Roman" w:hAnsi="Times New Roman" w:cs="Times New Roman"/>
          <w:b/>
          <w:i/>
          <w:iCs/>
          <w:noProof/>
          <w:sz w:val="24"/>
          <w:szCs w:val="24"/>
          <w:u w:val="single"/>
          <w:lang w:val="en-US"/>
        </w:rPr>
        <w:t xml:space="preserve">3. </w:t>
      </w:r>
      <w:r w:rsidR="009B0342">
        <w:rPr>
          <w:rFonts w:ascii="Times New Roman" w:eastAsia="Times New Roman" w:hAnsi="Times New Roman" w:cs="Times New Roman"/>
          <w:b/>
          <w:i/>
          <w:iCs/>
          <w:noProof/>
          <w:sz w:val="24"/>
          <w:szCs w:val="24"/>
          <w:u w:val="single"/>
          <w:lang w:val="en-US"/>
        </w:rPr>
        <w:t>Results</w:t>
      </w:r>
    </w:p>
    <w:p w14:paraId="2A85C692" w14:textId="489A1A60" w:rsidR="0001683F" w:rsidRDefault="00335B46"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 xml:space="preserve">The results from the statistical analysis </w:t>
      </w:r>
      <w:r w:rsidR="00F24B53">
        <w:rPr>
          <w:rFonts w:ascii="Times New Roman" w:eastAsia="Times New Roman" w:hAnsi="Times New Roman" w:cs="Times New Roman"/>
          <w:bCs/>
          <w:noProof/>
          <w:sz w:val="24"/>
          <w:szCs w:val="24"/>
          <w:lang w:val="en-US"/>
        </w:rPr>
        <w:t>are</w:t>
      </w:r>
      <w:r>
        <w:rPr>
          <w:rFonts w:ascii="Times New Roman" w:eastAsia="Times New Roman" w:hAnsi="Times New Roman" w:cs="Times New Roman"/>
          <w:bCs/>
          <w:noProof/>
          <w:sz w:val="24"/>
          <w:szCs w:val="24"/>
          <w:lang w:val="en-US"/>
        </w:rPr>
        <w:t xml:space="preserve"> presented in Table 2</w:t>
      </w:r>
      <w:r w:rsidR="00253682">
        <w:rPr>
          <w:rFonts w:ascii="Times New Roman" w:eastAsia="Times New Roman" w:hAnsi="Times New Roman" w:cs="Times New Roman"/>
          <w:bCs/>
          <w:noProof/>
          <w:sz w:val="24"/>
          <w:szCs w:val="24"/>
          <w:lang w:val="en-US"/>
        </w:rPr>
        <w:t xml:space="preserve">, and the post-hoc testing for differences in slopes between habitat and body mass in Table 3. </w:t>
      </w:r>
    </w:p>
    <w:p w14:paraId="3A06922A" w14:textId="2B2755B0" w:rsidR="006F2016" w:rsidRDefault="005E5A11"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t>The results indicate that there is an allometric relationship between body mass and breathing frequency (Table 2).</w:t>
      </w:r>
      <w:r w:rsidR="00EC155F">
        <w:rPr>
          <w:rFonts w:ascii="Times New Roman" w:eastAsia="Times New Roman" w:hAnsi="Times New Roman" w:cs="Times New Roman"/>
          <w:bCs/>
          <w:noProof/>
          <w:sz w:val="24"/>
          <w:szCs w:val="24"/>
          <w:lang w:val="en-US"/>
        </w:rPr>
        <w:t xml:space="preserve"> The full model passed </w:t>
      </w:r>
      <w:r w:rsidR="00F24B53">
        <w:rPr>
          <w:rFonts w:ascii="Times New Roman" w:eastAsia="Times New Roman" w:hAnsi="Times New Roman" w:cs="Times New Roman"/>
          <w:bCs/>
          <w:noProof/>
          <w:sz w:val="24"/>
          <w:szCs w:val="24"/>
          <w:lang w:val="en-US"/>
        </w:rPr>
        <w:t>assessment, including checks for linearity as well as normality, independence, and constant variance of residuals</w:t>
      </w:r>
      <w:ins w:id="44" w:author="Stacy DeRuiter" w:date="2024-08-22T12:59:00Z">
        <w:r w:rsidR="00757C28">
          <w:rPr>
            <w:rFonts w:ascii="Times New Roman" w:eastAsia="Times New Roman" w:hAnsi="Times New Roman" w:cs="Times New Roman"/>
            <w:bCs/>
            <w:noProof/>
            <w:sz w:val="24"/>
            <w:szCs w:val="24"/>
            <w:lang w:val="en-US"/>
          </w:rPr>
          <w:t xml:space="preserve">. </w:t>
        </w:r>
      </w:ins>
      <w:del w:id="45" w:author="Stacy DeRuiter" w:date="2024-08-22T12:59:00Z">
        <w:r w:rsidR="00DA7C81" w:rsidDel="00757C28">
          <w:rPr>
            <w:rFonts w:ascii="Times New Roman" w:eastAsia="Times New Roman" w:hAnsi="Times New Roman" w:cs="Times New Roman"/>
            <w:bCs/>
            <w:noProof/>
            <w:sz w:val="24"/>
            <w:szCs w:val="24"/>
            <w:lang w:val="en-US"/>
          </w:rPr>
          <w:delText xml:space="preserve"> (see the following link for </w:delText>
        </w:r>
      </w:del>
      <w:ins w:id="46" w:author="Stacy DeRuiter" w:date="2024-08-22T12:59:00Z">
        <w:r w:rsidR="00757C28">
          <w:rPr>
            <w:rFonts w:ascii="Times New Roman" w:eastAsia="Times New Roman" w:hAnsi="Times New Roman" w:cs="Times New Roman"/>
            <w:bCs/>
            <w:noProof/>
            <w:sz w:val="24"/>
            <w:szCs w:val="24"/>
            <w:lang w:val="en-US"/>
          </w:rPr>
          <w:t>S</w:t>
        </w:r>
      </w:ins>
      <w:del w:id="47" w:author="Stacy DeRuiter" w:date="2024-08-22T12:59:00Z">
        <w:r w:rsidR="00DA7C81" w:rsidDel="00757C28">
          <w:rPr>
            <w:rFonts w:ascii="Times New Roman" w:eastAsia="Times New Roman" w:hAnsi="Times New Roman" w:cs="Times New Roman"/>
            <w:bCs/>
            <w:noProof/>
            <w:sz w:val="24"/>
            <w:szCs w:val="24"/>
            <w:lang w:val="en-US"/>
          </w:rPr>
          <w:delText>s</w:delText>
        </w:r>
      </w:del>
      <w:r w:rsidR="00DA7C81">
        <w:rPr>
          <w:rFonts w:ascii="Times New Roman" w:eastAsia="Times New Roman" w:hAnsi="Times New Roman" w:cs="Times New Roman"/>
          <w:bCs/>
          <w:noProof/>
          <w:sz w:val="24"/>
          <w:szCs w:val="24"/>
          <w:lang w:val="en-US"/>
        </w:rPr>
        <w:t xml:space="preserve">upplementary material </w:t>
      </w:r>
      <w:ins w:id="48" w:author="Stacy DeRuiter" w:date="2024-08-22T12:59:00Z">
        <w:r w:rsidR="00757C28">
          <w:rPr>
            <w:rFonts w:ascii="Times New Roman" w:eastAsia="Times New Roman" w:hAnsi="Times New Roman" w:cs="Times New Roman"/>
            <w:bCs/>
            <w:noProof/>
            <w:sz w:val="24"/>
            <w:szCs w:val="24"/>
            <w:lang w:val="en-US"/>
          </w:rPr>
          <w:t xml:space="preserve">including R code </w:t>
        </w:r>
      </w:ins>
      <w:r w:rsidR="00DA7C81">
        <w:rPr>
          <w:rFonts w:ascii="Times New Roman" w:eastAsia="Times New Roman" w:hAnsi="Times New Roman" w:cs="Times New Roman"/>
          <w:bCs/>
          <w:noProof/>
          <w:sz w:val="24"/>
          <w:szCs w:val="24"/>
          <w:lang w:val="en-US"/>
        </w:rPr>
        <w:t xml:space="preserve">and </w:t>
      </w:r>
      <w:r w:rsidR="00DA7C81" w:rsidRPr="00DA7C81">
        <w:rPr>
          <w:rFonts w:ascii="Times New Roman" w:eastAsia="Times New Roman" w:hAnsi="Times New Roman" w:cs="Times New Roman"/>
          <w:bCs/>
          <w:noProof/>
          <w:sz w:val="24"/>
          <w:szCs w:val="24"/>
          <w:highlight w:val="yellow"/>
          <w:lang w:val="en-US"/>
        </w:rPr>
        <w:t xml:space="preserve">access to all data: </w:t>
      </w:r>
      <w:ins w:id="49" w:author="Stacy DeRuiter" w:date="2024-08-22T12:59:00Z">
        <w:r w:rsidR="00757C28">
          <w:rPr>
            <w:rFonts w:ascii="Times New Roman" w:eastAsia="Times New Roman" w:hAnsi="Times New Roman" w:cs="Times New Roman"/>
            <w:bCs/>
            <w:noProof/>
            <w:sz w:val="24"/>
            <w:szCs w:val="24"/>
            <w:highlight w:val="yellow"/>
            <w:lang w:val="en-US"/>
          </w:rPr>
          <w:t xml:space="preserve">are available at: </w:t>
        </w:r>
      </w:ins>
      <w:ins w:id="50" w:author="Stacy DeRuiter" w:date="2024-08-22T13:07:00Z">
        <w:r w:rsidR="00757C28" w:rsidRPr="00757C28">
          <w:rPr>
            <w:rFonts w:ascii="Times New Roman" w:eastAsia="Times New Roman" w:hAnsi="Times New Roman" w:cs="Times New Roman"/>
            <w:bCs/>
            <w:noProof/>
            <w:sz w:val="24"/>
            <w:szCs w:val="24"/>
            <w:lang w:val="en-US"/>
          </w:rPr>
          <w:t>https://stacyderuiter.github.io/mammal-breath-rate/allometry-of-breathing-frequency.html</w:t>
        </w:r>
      </w:ins>
      <w:ins w:id="51" w:author="Stacy DeRuiter" w:date="2024-08-22T12:59:00Z">
        <w:r w:rsidR="00757C28">
          <w:rPr>
            <w:rFonts w:ascii="Times New Roman" w:eastAsia="Times New Roman" w:hAnsi="Times New Roman" w:cs="Times New Roman"/>
            <w:bCs/>
            <w:noProof/>
            <w:sz w:val="24"/>
            <w:szCs w:val="24"/>
            <w:highlight w:val="yellow"/>
            <w:lang w:val="en-US"/>
          </w:rPr>
          <w:t>.</w:t>
        </w:r>
      </w:ins>
      <w:del w:id="52" w:author="Stacy DeRuiter" w:date="2024-08-22T12:59:00Z">
        <w:r w:rsidR="00DA7C81" w:rsidRPr="00DA7C81" w:rsidDel="00757C28">
          <w:rPr>
            <w:rFonts w:ascii="Times New Roman" w:eastAsia="Times New Roman" w:hAnsi="Times New Roman" w:cs="Times New Roman"/>
            <w:bCs/>
            <w:noProof/>
            <w:sz w:val="24"/>
            <w:szCs w:val="24"/>
            <w:highlight w:val="yellow"/>
            <w:lang w:val="en-US"/>
          </w:rPr>
          <w:delText>STACY???)</w:delText>
        </w:r>
        <w:r w:rsidR="00F24B53" w:rsidRPr="00DA7C81" w:rsidDel="00757C28">
          <w:rPr>
            <w:rFonts w:ascii="Times New Roman" w:eastAsia="Times New Roman" w:hAnsi="Times New Roman" w:cs="Times New Roman"/>
            <w:bCs/>
            <w:noProof/>
            <w:sz w:val="24"/>
            <w:szCs w:val="24"/>
            <w:highlight w:val="yellow"/>
            <w:lang w:val="en-US"/>
          </w:rPr>
          <w:delText>.</w:delText>
        </w:r>
        <w:r w:rsidR="00F24B53" w:rsidDel="00757C28">
          <w:rPr>
            <w:rFonts w:ascii="Times New Roman" w:eastAsia="Times New Roman" w:hAnsi="Times New Roman" w:cs="Times New Roman"/>
            <w:bCs/>
            <w:noProof/>
            <w:sz w:val="24"/>
            <w:szCs w:val="24"/>
            <w:lang w:val="en-US"/>
          </w:rPr>
          <w:delText xml:space="preserve"> </w:delText>
        </w:r>
      </w:del>
    </w:p>
    <w:p w14:paraId="1FB1BA6D" w14:textId="476C09D0" w:rsidR="005E5A11" w:rsidRDefault="005E5A11" w:rsidP="00E84EC3">
      <w:pPr>
        <w:widowControl w:val="0"/>
        <w:spacing w:after="0" w:line="480" w:lineRule="auto"/>
        <w:ind w:firstLine="720"/>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The results indicate that there were</w:t>
      </w:r>
      <w:r w:rsidR="00DA024D">
        <w:rPr>
          <w:rFonts w:ascii="Times New Roman" w:eastAsia="Times New Roman" w:hAnsi="Times New Roman" w:cs="Times New Roman"/>
          <w:bCs/>
          <w:noProof/>
          <w:sz w:val="24"/>
          <w:szCs w:val="24"/>
          <w:lang w:val="en-US"/>
        </w:rPr>
        <w:t xml:space="preserve"> </w:t>
      </w:r>
      <w:r>
        <w:rPr>
          <w:rFonts w:ascii="Times New Roman" w:eastAsia="Times New Roman" w:hAnsi="Times New Roman" w:cs="Times New Roman"/>
          <w:bCs/>
          <w:noProof/>
          <w:sz w:val="24"/>
          <w:szCs w:val="24"/>
          <w:lang w:val="en-US"/>
        </w:rPr>
        <w:t xml:space="preserve">differences in </w:t>
      </w:r>
      <w:r w:rsidR="00DA024D">
        <w:rPr>
          <w:rFonts w:ascii="Times New Roman" w:eastAsia="Times New Roman" w:hAnsi="Times New Roman" w:cs="Times New Roman"/>
          <w:bCs/>
          <w:noProof/>
          <w:sz w:val="24"/>
          <w:szCs w:val="24"/>
          <w:lang w:val="en-US"/>
        </w:rPr>
        <w:t xml:space="preserve">the slope of the breath rate – mass relationship </w:t>
      </w:r>
      <w:r>
        <w:rPr>
          <w:rFonts w:ascii="Times New Roman" w:eastAsia="Times New Roman" w:hAnsi="Times New Roman" w:cs="Times New Roman"/>
          <w:bCs/>
          <w:noProof/>
          <w:sz w:val="24"/>
          <w:szCs w:val="24"/>
          <w:lang w:val="en-US"/>
        </w:rPr>
        <w:t xml:space="preserve">between </w:t>
      </w:r>
      <w:r w:rsidR="00DA024D">
        <w:rPr>
          <w:rFonts w:ascii="Times New Roman" w:eastAsia="Times New Roman" w:hAnsi="Times New Roman" w:cs="Times New Roman"/>
          <w:bCs/>
          <w:noProof/>
          <w:sz w:val="24"/>
          <w:szCs w:val="24"/>
          <w:lang w:val="en-US"/>
        </w:rPr>
        <w:t xml:space="preserve">aquatic/semi-aquatic and terrestrial mammals, but not </w:t>
      </w:r>
      <w:r w:rsidR="00334921">
        <w:rPr>
          <w:rFonts w:ascii="Times New Roman" w:eastAsia="Times New Roman" w:hAnsi="Times New Roman" w:cs="Times New Roman"/>
          <w:bCs/>
          <w:noProof/>
          <w:sz w:val="24"/>
          <w:szCs w:val="24"/>
          <w:lang w:val="en-US"/>
        </w:rPr>
        <w:t xml:space="preserve">between </w:t>
      </w:r>
      <w:r>
        <w:rPr>
          <w:rFonts w:ascii="Times New Roman" w:eastAsia="Times New Roman" w:hAnsi="Times New Roman" w:cs="Times New Roman"/>
          <w:bCs/>
          <w:noProof/>
          <w:sz w:val="24"/>
          <w:szCs w:val="24"/>
          <w:lang w:val="en-US"/>
        </w:rPr>
        <w:t xml:space="preserve">aquatic and </w:t>
      </w:r>
      <w:r>
        <w:rPr>
          <w:rFonts w:ascii="Times New Roman" w:eastAsia="Times New Roman" w:hAnsi="Times New Roman" w:cs="Times New Roman"/>
          <w:bCs/>
          <w:noProof/>
          <w:sz w:val="24"/>
          <w:szCs w:val="24"/>
          <w:lang w:val="en-US"/>
        </w:rPr>
        <w:lastRenderedPageBreak/>
        <w:t>semi-aquatic mammals (Tables 2 and 3).</w:t>
      </w:r>
      <w:r w:rsidR="00EC6D03">
        <w:rPr>
          <w:rFonts w:ascii="Times New Roman" w:eastAsia="Times New Roman" w:hAnsi="Times New Roman" w:cs="Times New Roman"/>
          <w:bCs/>
          <w:noProof/>
          <w:sz w:val="24"/>
          <w:szCs w:val="24"/>
          <w:lang w:val="en-US"/>
        </w:rPr>
        <w:t xml:space="preserve"> Breathing frequency increased with increasing activity level, but was not affected by the temperature of the environment</w:t>
      </w:r>
      <w:r w:rsidR="00386A44">
        <w:rPr>
          <w:rFonts w:ascii="Times New Roman" w:eastAsia="Times New Roman" w:hAnsi="Times New Roman" w:cs="Times New Roman"/>
          <w:bCs/>
          <w:noProof/>
          <w:sz w:val="24"/>
          <w:szCs w:val="24"/>
          <w:lang w:val="en-US"/>
        </w:rPr>
        <w:t xml:space="preserve"> (water or air)</w:t>
      </w:r>
      <w:r w:rsidR="00EC6D03">
        <w:rPr>
          <w:rFonts w:ascii="Times New Roman" w:eastAsia="Times New Roman" w:hAnsi="Times New Roman" w:cs="Times New Roman"/>
          <w:bCs/>
          <w:noProof/>
          <w:sz w:val="24"/>
          <w:szCs w:val="24"/>
          <w:lang w:val="en-US"/>
        </w:rPr>
        <w:t xml:space="preserve"> where the individual was measured.</w:t>
      </w:r>
      <w:r w:rsidR="00A14368">
        <w:rPr>
          <w:rFonts w:ascii="Times New Roman" w:eastAsia="Times New Roman" w:hAnsi="Times New Roman" w:cs="Times New Roman"/>
          <w:bCs/>
          <w:noProof/>
          <w:sz w:val="24"/>
          <w:szCs w:val="24"/>
          <w:lang w:val="en-US"/>
        </w:rPr>
        <w:t xml:space="preserve"> </w:t>
      </w:r>
    </w:p>
    <w:p w14:paraId="242A015B" w14:textId="48DDF7C4" w:rsidR="00C03668" w:rsidRPr="00DA7C81" w:rsidRDefault="00C03668" w:rsidP="00EC6D03">
      <w:pPr>
        <w:widowControl w:val="0"/>
        <w:spacing w:after="0" w:line="480" w:lineRule="auto"/>
        <w:rPr>
          <w:rFonts w:ascii="Times New Roman" w:eastAsia="Times New Roman" w:hAnsi="Times New Roman" w:cs="Times New Roman"/>
          <w:bCs/>
          <w:noProof/>
          <w:sz w:val="24"/>
          <w:szCs w:val="24"/>
          <w:lang w:val="en-US"/>
        </w:rPr>
      </w:pPr>
      <w:r>
        <w:rPr>
          <w:rFonts w:ascii="Times New Roman" w:eastAsia="Times New Roman" w:hAnsi="Times New Roman" w:cs="Times New Roman"/>
          <w:bCs/>
          <w:noProof/>
          <w:sz w:val="24"/>
          <w:szCs w:val="24"/>
          <w:lang w:val="en-US"/>
        </w:rPr>
        <w:tab/>
      </w:r>
      <w:r w:rsidRPr="00DA7C81">
        <w:rPr>
          <w:rFonts w:ascii="Times New Roman" w:eastAsia="Times New Roman" w:hAnsi="Times New Roman" w:cs="Times New Roman"/>
          <w:bCs/>
          <w:noProof/>
          <w:sz w:val="24"/>
          <w:szCs w:val="24"/>
          <w:lang w:val="en-US"/>
        </w:rPr>
        <w:t>Fig</w:t>
      </w:r>
      <w:r w:rsidR="00DA7C81" w:rsidRPr="00DA7C81">
        <w:rPr>
          <w:rFonts w:ascii="Times New Roman" w:eastAsia="Times New Roman" w:hAnsi="Times New Roman" w:cs="Times New Roman"/>
          <w:bCs/>
          <w:noProof/>
          <w:sz w:val="24"/>
          <w:szCs w:val="24"/>
          <w:lang w:val="en-US"/>
        </w:rPr>
        <w:t xml:space="preserve">ure </w:t>
      </w:r>
      <w:r w:rsidRPr="00DA7C81">
        <w:rPr>
          <w:rFonts w:ascii="Times New Roman" w:eastAsia="Times New Roman" w:hAnsi="Times New Roman" w:cs="Times New Roman"/>
          <w:bCs/>
          <w:noProof/>
          <w:sz w:val="24"/>
          <w:szCs w:val="24"/>
          <w:lang w:val="en-US"/>
        </w:rPr>
        <w:t xml:space="preserve">1 </w:t>
      </w:r>
      <w:r w:rsidR="00DA7C81" w:rsidRPr="00DA7C81">
        <w:rPr>
          <w:rFonts w:ascii="Times New Roman" w:eastAsia="Times New Roman" w:hAnsi="Times New Roman" w:cs="Times New Roman"/>
          <w:bCs/>
          <w:noProof/>
          <w:sz w:val="24"/>
          <w:szCs w:val="24"/>
          <w:lang w:val="en-US"/>
        </w:rPr>
        <w:t xml:space="preserve">shows </w:t>
      </w:r>
      <w:r w:rsidRPr="00DA7C81">
        <w:rPr>
          <w:rFonts w:ascii="Times New Roman" w:eastAsia="Times New Roman" w:hAnsi="Times New Roman" w:cs="Times New Roman"/>
          <w:bCs/>
          <w:noProof/>
          <w:sz w:val="24"/>
          <w:szCs w:val="24"/>
          <w:lang w:val="en-US"/>
        </w:rPr>
        <w:t xml:space="preserve">breathing frequency against body </w:t>
      </w:r>
      <w:r w:rsidR="00DA7C81" w:rsidRPr="00DA7C81">
        <w:rPr>
          <w:rFonts w:ascii="Times New Roman" w:eastAsia="Times New Roman" w:hAnsi="Times New Roman" w:cs="Times New Roman"/>
          <w:bCs/>
          <w:noProof/>
          <w:sz w:val="24"/>
          <w:szCs w:val="24"/>
          <w:lang w:val="en-US"/>
        </w:rPr>
        <w:t xml:space="preserve">mass, separated </w:t>
      </w:r>
      <w:r w:rsidR="008F1BB5" w:rsidRPr="00DA7C81">
        <w:rPr>
          <w:rFonts w:ascii="Times New Roman" w:eastAsia="Times New Roman" w:hAnsi="Times New Roman" w:cs="Times New Roman"/>
          <w:bCs/>
          <w:noProof/>
          <w:sz w:val="24"/>
          <w:szCs w:val="24"/>
          <w:lang w:val="en-US"/>
        </w:rPr>
        <w:t>by habitat (with lines showing expected</w:t>
      </w:r>
      <w:r w:rsidRPr="00DA7C81">
        <w:rPr>
          <w:rFonts w:ascii="Times New Roman" w:eastAsia="Times New Roman" w:hAnsi="Times New Roman" w:cs="Times New Roman"/>
          <w:bCs/>
          <w:noProof/>
          <w:sz w:val="24"/>
          <w:szCs w:val="24"/>
          <w:lang w:val="en-US"/>
        </w:rPr>
        <w:t xml:space="preserve"> </w:t>
      </w:r>
      <w:r w:rsidR="008F1BB5" w:rsidRPr="00DA7C81">
        <w:rPr>
          <w:rFonts w:ascii="Times New Roman" w:eastAsia="Times New Roman" w:hAnsi="Times New Roman" w:cs="Times New Roman"/>
          <w:bCs/>
          <w:noProof/>
          <w:sz w:val="24"/>
          <w:szCs w:val="24"/>
          <w:lang w:val="en-US"/>
        </w:rPr>
        <w:t xml:space="preserve">breath rates at rest, that is, </w:t>
      </w:r>
      <w:r w:rsidRPr="00DA7C81">
        <w:rPr>
          <w:rFonts w:ascii="Times New Roman" w:eastAsia="Times New Roman" w:hAnsi="Times New Roman" w:cs="Times New Roman"/>
          <w:bCs/>
          <w:noProof/>
          <w:sz w:val="24"/>
          <w:szCs w:val="24"/>
          <w:lang w:val="en-US"/>
        </w:rPr>
        <w:t>an activity level of 1</w:t>
      </w:r>
      <w:r w:rsidR="008F1BB5" w:rsidRPr="00DA7C81">
        <w:rPr>
          <w:rFonts w:ascii="Times New Roman" w:eastAsia="Times New Roman" w:hAnsi="Times New Roman" w:cs="Times New Roman"/>
          <w:bCs/>
          <w:noProof/>
          <w:sz w:val="24"/>
          <w:szCs w:val="24"/>
          <w:lang w:val="en-US"/>
        </w:rPr>
        <w:t>)</w:t>
      </w:r>
      <w:r w:rsidRPr="00DA7C81">
        <w:rPr>
          <w:rFonts w:ascii="Times New Roman" w:eastAsia="Times New Roman" w:hAnsi="Times New Roman" w:cs="Times New Roman"/>
          <w:bCs/>
          <w:noProof/>
          <w:sz w:val="24"/>
          <w:szCs w:val="24"/>
          <w:lang w:val="en-US"/>
        </w:rPr>
        <w:t xml:space="preserve">. </w:t>
      </w:r>
      <w:r w:rsidR="00413546" w:rsidRPr="00DA7C81">
        <w:rPr>
          <w:rFonts w:ascii="Times New Roman" w:eastAsia="Times New Roman" w:hAnsi="Times New Roman" w:cs="Times New Roman"/>
          <w:bCs/>
          <w:noProof/>
          <w:sz w:val="24"/>
          <w:szCs w:val="24"/>
          <w:lang w:val="en-US"/>
        </w:rPr>
        <w:t xml:space="preserve">In this figure are also plotted values from two previously published studies that investigated the  relationship </w:t>
      </w:r>
      <w:r w:rsidR="000A5965" w:rsidRPr="00DA7C81">
        <w:rPr>
          <w:rFonts w:ascii="Times New Roman" w:eastAsia="Times New Roman" w:hAnsi="Times New Roman" w:cs="Times New Roman"/>
          <w:bCs/>
          <w:noProof/>
          <w:sz w:val="24"/>
          <w:szCs w:val="24"/>
          <w:lang w:val="en-US"/>
        </w:rPr>
        <w:t xml:space="preserve">with breathing frequency and body mass in terrestrial and aquatic mammals </w:t>
      </w:r>
      <w:r w:rsidR="000A5965" w:rsidRPr="00DA7C81">
        <w:rPr>
          <w:rFonts w:ascii="Times New Roman" w:eastAsia="Times New Roman" w:hAnsi="Times New Roman" w:cs="Times New Roman"/>
          <w:bCs/>
          <w:noProof/>
          <w:sz w:val="24"/>
          <w:szCs w:val="24"/>
          <w:lang w:val="en-US"/>
        </w:rPr>
        <w:fldChar w:fldCharType="begin"/>
      </w:r>
      <w:r w:rsidR="00075AEE">
        <w:rPr>
          <w:rFonts w:ascii="Times New Roman" w:eastAsia="Times New Roman" w:hAnsi="Times New Roman" w:cs="Times New Roman"/>
          <w:b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bCs/>
          <w:noProof/>
          <w:sz w:val="24"/>
          <w:szCs w:val="24"/>
          <w:lang w:val="en-US"/>
        </w:rPr>
        <w:instrText>﻿</w:instrText>
      </w:r>
      <w:r w:rsidR="00075AEE">
        <w:rPr>
          <w:rFonts w:ascii="Times New Roman" w:eastAsia="Times New Roman" w:hAnsi="Times New Roman" w:cs="Times New Roman"/>
          <w:b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0A5965" w:rsidRPr="00DA7C81">
        <w:rPr>
          <w:rFonts w:ascii="Times New Roman" w:eastAsia="Times New Roman" w:hAnsi="Times New Roman" w:cs="Times New Roman"/>
          <w:bCs/>
          <w:noProof/>
          <w:sz w:val="24"/>
          <w:szCs w:val="24"/>
          <w:lang w:val="en-US"/>
        </w:rPr>
        <w:fldChar w:fldCharType="separate"/>
      </w:r>
      <w:r w:rsidR="00075AEE">
        <w:rPr>
          <w:rFonts w:ascii="Times New Roman" w:eastAsia="Times New Roman" w:hAnsi="Times New Roman" w:cs="Times New Roman"/>
          <w:bCs/>
          <w:noProof/>
          <w:sz w:val="24"/>
          <w:szCs w:val="24"/>
          <w:lang w:val="en-US"/>
        </w:rPr>
        <w:t>(Mortola &amp; Limoges, 2006; He</w:t>
      </w:r>
      <w:r w:rsidR="00075AEE" w:rsidRPr="00075AEE">
        <w:rPr>
          <w:rFonts w:ascii="Times New Roman" w:eastAsia="Times New Roman" w:hAnsi="Times New Roman" w:cs="Times New Roman"/>
          <w:bCs/>
          <w:i/>
          <w:noProof/>
          <w:sz w:val="24"/>
          <w:szCs w:val="24"/>
          <w:lang w:val="en-US"/>
        </w:rPr>
        <w:t xml:space="preserve"> et al.</w:t>
      </w:r>
      <w:r w:rsidR="00075AEE">
        <w:rPr>
          <w:rFonts w:ascii="Times New Roman" w:eastAsia="Times New Roman" w:hAnsi="Times New Roman" w:cs="Times New Roman"/>
          <w:bCs/>
          <w:noProof/>
          <w:sz w:val="24"/>
          <w:szCs w:val="24"/>
          <w:lang w:val="en-US"/>
        </w:rPr>
        <w:t>, 2023)</w:t>
      </w:r>
      <w:r w:rsidR="000A5965" w:rsidRPr="00DA7C81">
        <w:rPr>
          <w:rFonts w:ascii="Times New Roman" w:eastAsia="Times New Roman" w:hAnsi="Times New Roman" w:cs="Times New Roman"/>
          <w:bCs/>
          <w:noProof/>
          <w:sz w:val="24"/>
          <w:szCs w:val="24"/>
          <w:lang w:val="en-US"/>
        </w:rPr>
        <w:fldChar w:fldCharType="end"/>
      </w:r>
      <w:r w:rsidR="000A5965" w:rsidRPr="00DA7C81">
        <w:rPr>
          <w:rFonts w:ascii="Times New Roman" w:eastAsia="Times New Roman" w:hAnsi="Times New Roman" w:cs="Times New Roman"/>
          <w:bCs/>
          <w:noProof/>
          <w:sz w:val="24"/>
          <w:szCs w:val="24"/>
          <w:lang w:val="en-US"/>
        </w:rPr>
        <w:t>.</w:t>
      </w:r>
      <w:r w:rsidR="00DA7C81" w:rsidRPr="00DA7C81">
        <w:rPr>
          <w:rFonts w:ascii="Times New Roman" w:eastAsia="Times New Roman" w:hAnsi="Times New Roman" w:cs="Times New Roman"/>
          <w:bCs/>
          <w:noProof/>
          <w:sz w:val="24"/>
          <w:szCs w:val="24"/>
          <w:lang w:val="en-US"/>
        </w:rPr>
        <w:t xml:space="preserve"> </w:t>
      </w:r>
    </w:p>
    <w:p w14:paraId="458BE034" w14:textId="57C94CC5" w:rsidR="009B0342" w:rsidRDefault="009B0342">
      <w:pPr>
        <w:widowControl w:val="0"/>
        <w:spacing w:after="0" w:line="480" w:lineRule="auto"/>
        <w:jc w:val="both"/>
        <w:rPr>
          <w:rFonts w:ascii="Times New Roman" w:eastAsia="Times New Roman" w:hAnsi="Times New Roman" w:cs="Times New Roman"/>
          <w:b/>
          <w:i/>
          <w:noProof/>
          <w:sz w:val="24"/>
          <w:szCs w:val="24"/>
          <w:u w:val="single"/>
          <w:lang w:val="en-US"/>
        </w:rPr>
      </w:pPr>
    </w:p>
    <w:p w14:paraId="4AC7C49F" w14:textId="32F5F0E5" w:rsidR="009637CA" w:rsidRDefault="00D54570">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i/>
          <w:noProof/>
          <w:sz w:val="24"/>
          <w:szCs w:val="24"/>
          <w:u w:val="single"/>
          <w:lang w:val="en-US"/>
        </w:rPr>
        <w:t>4</w:t>
      </w:r>
      <w:r w:rsidR="001D4851" w:rsidRPr="006A220B">
        <w:rPr>
          <w:rFonts w:ascii="Times New Roman" w:eastAsia="Times New Roman" w:hAnsi="Times New Roman" w:cs="Times New Roman"/>
          <w:b/>
          <w:i/>
          <w:noProof/>
          <w:sz w:val="24"/>
          <w:szCs w:val="24"/>
          <w:u w:val="single"/>
          <w:lang w:val="en-US"/>
        </w:rPr>
        <w:t xml:space="preserve">. </w:t>
      </w:r>
      <w:r w:rsidR="009B0342">
        <w:rPr>
          <w:rFonts w:ascii="Times New Roman" w:eastAsia="Times New Roman" w:hAnsi="Times New Roman" w:cs="Times New Roman"/>
          <w:b/>
          <w:i/>
          <w:noProof/>
          <w:sz w:val="24"/>
          <w:szCs w:val="24"/>
          <w:u w:val="single"/>
          <w:lang w:val="en-US"/>
        </w:rPr>
        <w:t>Discussion</w:t>
      </w:r>
    </w:p>
    <w:p w14:paraId="0960BB1D" w14:textId="524F5576" w:rsidR="00DF5B36" w:rsidRDefault="00DF5B36" w:rsidP="0099749D">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t xml:space="preserve">In the current study, we </w:t>
      </w:r>
      <w:r w:rsidR="0062323A">
        <w:rPr>
          <w:rFonts w:ascii="Times New Roman" w:eastAsia="Times New Roman" w:hAnsi="Times New Roman" w:cs="Times New Roman"/>
          <w:bCs/>
          <w:iCs/>
          <w:noProof/>
          <w:sz w:val="24"/>
          <w:szCs w:val="24"/>
          <w:lang w:val="en-US"/>
        </w:rPr>
        <w:t>collected breathing frequency from 3</w:t>
      </w:r>
      <w:ins w:id="53" w:author="Stacy DeRuiter" w:date="2024-08-22T13:08:00Z">
        <w:r w:rsidR="00757C28">
          <w:rPr>
            <w:rFonts w:ascii="Times New Roman" w:eastAsia="Times New Roman" w:hAnsi="Times New Roman" w:cs="Times New Roman"/>
            <w:bCs/>
            <w:iCs/>
            <w:noProof/>
            <w:sz w:val="24"/>
            <w:szCs w:val="24"/>
            <w:lang w:val="en-US"/>
          </w:rPr>
          <w:t>3</w:t>
        </w:r>
      </w:ins>
      <w:del w:id="54" w:author="Stacy DeRuiter" w:date="2024-08-22T13:08:00Z">
        <w:r w:rsidR="0062323A" w:rsidDel="00757C28">
          <w:rPr>
            <w:rFonts w:ascii="Times New Roman" w:eastAsia="Times New Roman" w:hAnsi="Times New Roman" w:cs="Times New Roman"/>
            <w:bCs/>
            <w:iCs/>
            <w:noProof/>
            <w:sz w:val="24"/>
            <w:szCs w:val="24"/>
            <w:lang w:val="en-US"/>
          </w:rPr>
          <w:delText>4</w:delText>
        </w:r>
      </w:del>
      <w:r w:rsidR="00844A8D">
        <w:rPr>
          <w:rFonts w:ascii="Times New Roman" w:eastAsia="Times New Roman" w:hAnsi="Times New Roman" w:cs="Times New Roman"/>
          <w:bCs/>
          <w:iCs/>
          <w:noProof/>
          <w:sz w:val="24"/>
          <w:szCs w:val="24"/>
          <w:lang w:val="en-US"/>
        </w:rPr>
        <w:t>2</w:t>
      </w:r>
      <w:r w:rsidR="0062323A">
        <w:rPr>
          <w:rFonts w:ascii="Times New Roman" w:eastAsia="Times New Roman" w:hAnsi="Times New Roman" w:cs="Times New Roman"/>
          <w:bCs/>
          <w:iCs/>
          <w:noProof/>
          <w:sz w:val="24"/>
          <w:szCs w:val="24"/>
          <w:lang w:val="en-US"/>
        </w:rPr>
        <w:t xml:space="preserve"> </w:t>
      </w:r>
      <w:r w:rsidR="00AD57DE">
        <w:rPr>
          <w:rFonts w:ascii="Times New Roman" w:eastAsia="Times New Roman" w:hAnsi="Times New Roman" w:cs="Times New Roman"/>
          <w:bCs/>
          <w:iCs/>
          <w:noProof/>
          <w:sz w:val="24"/>
          <w:szCs w:val="24"/>
          <w:lang w:val="en-US"/>
        </w:rPr>
        <w:t xml:space="preserve">unrestrained </w:t>
      </w:r>
      <w:r w:rsidR="0062323A">
        <w:rPr>
          <w:rFonts w:ascii="Times New Roman" w:eastAsia="Times New Roman" w:hAnsi="Times New Roman" w:cs="Times New Roman"/>
          <w:bCs/>
          <w:iCs/>
          <w:noProof/>
          <w:sz w:val="24"/>
          <w:szCs w:val="24"/>
          <w:lang w:val="en-US"/>
        </w:rPr>
        <w:t xml:space="preserve">individual terrestrial, semi-aqautic and aqautic mammals following an overnight fast. </w:t>
      </w:r>
      <w:r w:rsidR="00AD57DE">
        <w:rPr>
          <w:rFonts w:ascii="Times New Roman" w:eastAsia="Times New Roman" w:hAnsi="Times New Roman" w:cs="Times New Roman"/>
          <w:bCs/>
          <w:iCs/>
          <w:noProof/>
          <w:sz w:val="24"/>
          <w:szCs w:val="24"/>
          <w:lang w:val="en-US"/>
        </w:rPr>
        <w:t xml:space="preserve">Although focal collection of breathing frequency included measurements of both resting and active individuals at different environmental temperatures, </w:t>
      </w:r>
      <w:r w:rsidR="000E48F9">
        <w:rPr>
          <w:rFonts w:ascii="Times New Roman" w:eastAsia="Times New Roman" w:hAnsi="Times New Roman" w:cs="Times New Roman"/>
          <w:bCs/>
          <w:iCs/>
          <w:noProof/>
          <w:sz w:val="24"/>
          <w:szCs w:val="24"/>
          <w:lang w:val="en-US"/>
        </w:rPr>
        <w:t xml:space="preserve">the analysis enabled us to estimate breathing frequency for in active mammals (activity level 1). We therefore believe that these data </w:t>
      </w:r>
      <w:r w:rsidR="00AD57DE">
        <w:rPr>
          <w:rFonts w:ascii="Times New Roman" w:eastAsia="Times New Roman" w:hAnsi="Times New Roman" w:cs="Times New Roman"/>
          <w:bCs/>
          <w:iCs/>
          <w:noProof/>
          <w:sz w:val="24"/>
          <w:szCs w:val="24"/>
          <w:lang w:val="en-US"/>
        </w:rPr>
        <w:t xml:space="preserve">provide </w:t>
      </w:r>
      <w:r w:rsidR="000E48F9">
        <w:rPr>
          <w:rFonts w:ascii="Times New Roman" w:eastAsia="Times New Roman" w:hAnsi="Times New Roman" w:cs="Times New Roman"/>
          <w:bCs/>
          <w:iCs/>
          <w:noProof/>
          <w:sz w:val="24"/>
          <w:szCs w:val="24"/>
          <w:lang w:val="en-US"/>
        </w:rPr>
        <w:t xml:space="preserve">near </w:t>
      </w:r>
      <w:r w:rsidR="00AD57DE">
        <w:rPr>
          <w:rFonts w:ascii="Times New Roman" w:eastAsia="Times New Roman" w:hAnsi="Times New Roman" w:cs="Times New Roman"/>
          <w:bCs/>
          <w:iCs/>
          <w:noProof/>
          <w:sz w:val="24"/>
          <w:szCs w:val="24"/>
          <w:lang w:val="en-US"/>
        </w:rPr>
        <w:t>basal estimates of breathing frequency in mammals.</w:t>
      </w:r>
    </w:p>
    <w:p w14:paraId="536C6BE9" w14:textId="76C91C3C" w:rsidR="00A91AF8" w:rsidRDefault="008040B2" w:rsidP="00942073">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A91AF8">
        <w:rPr>
          <w:rFonts w:ascii="Times New Roman" w:eastAsia="Times New Roman" w:hAnsi="Times New Roman" w:cs="Times New Roman"/>
          <w:bCs/>
          <w:iCs/>
          <w:noProof/>
          <w:sz w:val="24"/>
          <w:szCs w:val="24"/>
          <w:lang w:val="en-US"/>
        </w:rPr>
        <w:t xml:space="preserve">Allometric scaling is often used to compare energetic needs across species of different body sizes </w:t>
      </w:r>
      <w:r w:rsidR="00A91AF8">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Y051bT4zMjYwPC9SZWNOdW0+PERpc3BsYXlUZXh0PihXaGl0ZTxzdHlsZSBmYWNlPSJpdGFsaWMi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PEVuZE5vdGU+PENpdGU+PEF1dGhvcj5NY05hYjwvQXV0aG9yPjxZZWFyPjIwMDg8L1llYXI+PFJl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(White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2007; McNab, 2008, 2009; White, 2010;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Such </w:t>
      </w:r>
      <w:r w:rsidR="00A91AF8">
        <w:rPr>
          <w:rFonts w:ascii="Times New Roman" w:eastAsia="Times New Roman" w:hAnsi="Times New Roman" w:cs="Times New Roman"/>
          <w:bCs/>
          <w:iCs/>
          <w:noProof/>
          <w:sz w:val="24"/>
          <w:szCs w:val="24"/>
          <w:lang w:val="en-US"/>
        </w:rPr>
        <w:t xml:space="preserve">studies commonly use data from </w:t>
      </w:r>
      <w:r w:rsidR="000E48F9">
        <w:rPr>
          <w:rFonts w:ascii="Times New Roman" w:eastAsia="Times New Roman" w:hAnsi="Times New Roman" w:cs="Times New Roman"/>
          <w:bCs/>
          <w:iCs/>
          <w:noProof/>
          <w:sz w:val="24"/>
          <w:szCs w:val="24"/>
          <w:lang w:val="en-US"/>
        </w:rPr>
        <w:t xml:space="preserve">the published literature </w:t>
      </w:r>
      <w:r w:rsidR="00A91AF8">
        <w:rPr>
          <w:rFonts w:ascii="Times New Roman" w:eastAsia="Times New Roman" w:hAnsi="Times New Roman" w:cs="Times New Roman"/>
          <w:bCs/>
          <w:iCs/>
          <w:noProof/>
          <w:sz w:val="24"/>
          <w:szCs w:val="24"/>
          <w:lang w:val="en-US"/>
        </w:rPr>
        <w:t xml:space="preserve">that have measured basal metabolic rate (BMR), </w:t>
      </w:r>
      <w:r w:rsidR="000E48F9">
        <w:rPr>
          <w:rFonts w:ascii="Times New Roman" w:eastAsia="Times New Roman" w:hAnsi="Times New Roman" w:cs="Times New Roman"/>
          <w:bCs/>
          <w:iCs/>
          <w:noProof/>
          <w:sz w:val="24"/>
          <w:szCs w:val="24"/>
          <w:lang w:val="en-US"/>
        </w:rPr>
        <w:t xml:space="preserve">which helps </w:t>
      </w:r>
      <w:r w:rsidR="00A91AF8">
        <w:rPr>
          <w:rFonts w:ascii="Times New Roman" w:eastAsia="Times New Roman" w:hAnsi="Times New Roman" w:cs="Times New Roman"/>
          <w:bCs/>
          <w:iCs/>
          <w:noProof/>
          <w:sz w:val="24"/>
          <w:szCs w:val="24"/>
          <w:lang w:val="en-US"/>
        </w:rPr>
        <w:t>reduce variation</w:t>
      </w:r>
      <w:r w:rsidR="000E48F9">
        <w:rPr>
          <w:rFonts w:ascii="Times New Roman" w:eastAsia="Times New Roman" w:hAnsi="Times New Roman" w:cs="Times New Roman"/>
          <w:bCs/>
          <w:iCs/>
          <w:noProof/>
          <w:sz w:val="24"/>
          <w:szCs w:val="24"/>
          <w:lang w:val="en-US"/>
        </w:rPr>
        <w:t xml:space="preserve"> due to confoudning factors which is helpful</w:t>
      </w:r>
      <w:r w:rsidR="00A91AF8">
        <w:rPr>
          <w:rFonts w:ascii="Times New Roman" w:eastAsia="Times New Roman" w:hAnsi="Times New Roman" w:cs="Times New Roman"/>
          <w:bCs/>
          <w:iCs/>
          <w:noProof/>
          <w:sz w:val="24"/>
          <w:szCs w:val="24"/>
          <w:lang w:val="en-US"/>
        </w:rPr>
        <w:t xml:space="preserve"> in comparative studies.</w:t>
      </w:r>
      <w:r w:rsidR="000E48F9">
        <w:rPr>
          <w:rFonts w:ascii="Times New Roman" w:eastAsia="Times New Roman" w:hAnsi="Times New Roman" w:cs="Times New Roman"/>
          <w:bCs/>
          <w:iCs/>
          <w:noProof/>
          <w:sz w:val="24"/>
          <w:szCs w:val="24"/>
          <w:lang w:val="en-US"/>
        </w:rPr>
        <w:t xml:space="preserve"> T</w:t>
      </w:r>
      <w:r w:rsidR="00A91AF8">
        <w:rPr>
          <w:rFonts w:ascii="Times New Roman" w:eastAsia="Times New Roman" w:hAnsi="Times New Roman" w:cs="Times New Roman"/>
          <w:bCs/>
          <w:iCs/>
          <w:noProof/>
          <w:sz w:val="24"/>
          <w:szCs w:val="24"/>
          <w:lang w:val="en-US"/>
        </w:rPr>
        <w:t xml:space="preserve">he allometric mass component, the slope of the relationship between body mass and metabolic rate, ranges between 0.66-0.75 </w:t>
      </w:r>
      <w:r w:rsidR="00A91AF8">
        <w:rPr>
          <w:rFonts w:ascii="Times New Roman" w:eastAsia="Times New Roman" w:hAnsi="Times New Roman" w:cs="Times New Roman"/>
          <w:bCs/>
          <w:iCs/>
          <w:noProof/>
          <w:sz w:val="24"/>
          <w:szCs w:val="24"/>
          <w:lang w:val="en-US"/>
        </w:rPr>
        <w:fldChar w:fldCharType="begin"/>
      </w:r>
      <w:r w:rsidR="00A91AF8">
        <w:rPr>
          <w:rFonts w:ascii="Times New Roman" w:eastAsia="Times New Roman" w:hAnsi="Times New Roman" w:cs="Times New Roman"/>
          <w:bCs/>
          <w:iCs/>
          <w:noProof/>
          <w:sz w:val="24"/>
          <w:szCs w:val="24"/>
          <w:lang w:val="en-US"/>
        </w:rPr>
        <w:instrText xml:space="preserve"> ADDIN EN.CITE &lt;EndNote&gt;&lt;Cite&gt;&lt;Author&gt;White&lt;/Author&gt;&lt;Year&gt;2010&lt;/Year&gt;&lt;RecNum&gt;4066&lt;/RecNum&gt;&lt;DisplayText&gt;(White, 2010)&lt;/DisplayText&gt;&lt;record&gt;&lt;rec-number&gt;4066&lt;/rec-number&gt;&lt;foreign-keys&gt;&lt;key app="EN" db-id="xx5rvz2rypad0ferrdnp9avueprfsdrvarez" timestamp="1662422282"&gt;4066&lt;/key&gt;&lt;/foreign-keys&gt;&lt;ref-type name="Journal Article"&gt;17&lt;/ref-type&gt;&lt;contributors&gt;&lt;authors&gt;&lt;author&gt;White, C. R.&lt;/author&gt;&lt;/authors&gt;&lt;/contributors&gt;&lt;titles&gt;&lt;title&gt;There is no single p&lt;/title&gt;&lt;secondary-title&gt;Nature&lt;/secondary-title&gt;&lt;/titles&gt;&lt;periodical&gt;&lt;full-title&gt;Nature&lt;/full-title&gt;&lt;abbr-1&gt;Nature&lt;/abbr-1&gt;&lt;/periodical&gt;&lt;pages&gt;691-693&lt;/pages&gt;&lt;volume&gt;464&lt;/volume&gt;&lt;number&gt;7289&lt;/number&gt;&lt;dates&gt;&lt;year&gt;2010&lt;/year&gt;&lt;pub-dates&gt;&lt;date&gt;2010/04/01&lt;/date&gt;&lt;/pub-dates&gt;&lt;/dates&gt;&lt;isbn&gt;1476-4687&lt;/isbn&gt;&lt;urls&gt;&lt;related-urls&gt;&lt;url&gt;https://doi.org/10.1038/464691a&lt;/url&gt;&lt;/related-urls&gt;&lt;/urls&gt;&lt;electronic-resource-num&gt;10.1038/464691a&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A91AF8">
        <w:rPr>
          <w:rFonts w:ascii="Times New Roman" w:eastAsia="Times New Roman" w:hAnsi="Times New Roman" w:cs="Times New Roman"/>
          <w:bCs/>
          <w:iCs/>
          <w:noProof/>
          <w:sz w:val="24"/>
          <w:szCs w:val="24"/>
          <w:lang w:val="en-US"/>
        </w:rPr>
        <w:t>(White, 2010)</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As increased aerobic metabolism results in elevated </w:t>
      </w:r>
      <w:r w:rsidR="0071052C">
        <w:rPr>
          <w:rFonts w:ascii="Times New Roman" w:eastAsia="Times New Roman" w:hAnsi="Times New Roman" w:cs="Times New Roman"/>
          <w:bCs/>
          <w:iCs/>
          <w:noProof/>
          <w:sz w:val="24"/>
          <w:szCs w:val="24"/>
          <w:lang w:val="en-US"/>
        </w:rPr>
        <w:t xml:space="preserve">convective </w:t>
      </w:r>
      <w:r w:rsidR="000E48F9">
        <w:rPr>
          <w:rFonts w:ascii="Times New Roman" w:eastAsia="Times New Roman" w:hAnsi="Times New Roman" w:cs="Times New Roman"/>
          <w:bCs/>
          <w:iCs/>
          <w:noProof/>
          <w:sz w:val="24"/>
          <w:szCs w:val="24"/>
          <w:lang w:val="en-US"/>
        </w:rPr>
        <w:t xml:space="preserve">demand for </w:t>
      </w:r>
      <w:r w:rsidR="000E48F9" w:rsidRPr="002665D1">
        <w:rPr>
          <w:rFonts w:ascii="Times New Roman" w:eastAsia="Times New Roman" w:hAnsi="Times New Roman" w:cs="Times New Roman"/>
          <w:bCs/>
          <w:iCs/>
          <w:noProof/>
          <w:color w:val="000000" w:themeColor="text1"/>
          <w:sz w:val="24"/>
          <w:szCs w:val="24"/>
          <w:lang w:val="en-US"/>
        </w:rPr>
        <w:t>O</w:t>
      </w:r>
      <w:r w:rsidR="000E48F9" w:rsidRPr="002665D1">
        <w:rPr>
          <w:rFonts w:ascii="Times New Roman" w:eastAsia="Times New Roman" w:hAnsi="Times New Roman" w:cs="Times New Roman"/>
          <w:bCs/>
          <w:iCs/>
          <w:noProof/>
          <w:color w:val="000000" w:themeColor="text1"/>
          <w:sz w:val="24"/>
          <w:szCs w:val="24"/>
          <w:vertAlign w:val="subscript"/>
          <w:lang w:val="en-US"/>
        </w:rPr>
        <w:t>2</w:t>
      </w:r>
      <w:r w:rsidR="00F12171">
        <w:rPr>
          <w:rFonts w:ascii="Times New Roman" w:eastAsia="Times New Roman" w:hAnsi="Times New Roman" w:cs="Times New Roman"/>
          <w:bCs/>
          <w:iCs/>
          <w:noProof/>
          <w:sz w:val="24"/>
          <w:szCs w:val="24"/>
          <w:lang w:val="en-US"/>
        </w:rPr>
        <w:t>, similar relationships have been shown for</w:t>
      </w:r>
      <w:r w:rsidR="0071052C">
        <w:rPr>
          <w:rFonts w:ascii="Times New Roman" w:eastAsia="Times New Roman" w:hAnsi="Times New Roman" w:cs="Times New Roman"/>
          <w:bCs/>
          <w:iCs/>
          <w:noProof/>
          <w:sz w:val="24"/>
          <w:szCs w:val="24"/>
          <w:lang w:val="en-US"/>
        </w:rPr>
        <w:t xml:space="preserve"> </w:t>
      </w:r>
      <w:r w:rsidR="00F12171">
        <w:rPr>
          <w:rFonts w:ascii="Times New Roman" w:eastAsia="Times New Roman" w:hAnsi="Times New Roman" w:cs="Times New Roman"/>
          <w:bCs/>
          <w:iCs/>
          <w:noProof/>
          <w:sz w:val="24"/>
          <w:szCs w:val="24"/>
          <w:lang w:val="en-US"/>
        </w:rPr>
        <w:t xml:space="preserve">to exist for ventilation and </w:t>
      </w:r>
      <w:r w:rsidR="00F12171">
        <w:rPr>
          <w:rFonts w:ascii="Times New Roman" w:eastAsia="Times New Roman" w:hAnsi="Times New Roman" w:cs="Times New Roman"/>
          <w:bCs/>
          <w:iCs/>
          <w:noProof/>
          <w:sz w:val="24"/>
          <w:szCs w:val="24"/>
          <w:lang w:val="en-US"/>
        </w:rPr>
        <w:lastRenderedPageBreak/>
        <w:t>perfusion</w:t>
      </w:r>
      <w:r w:rsidR="00BF243E">
        <w:rPr>
          <w:rFonts w:ascii="Times New Roman" w:eastAsia="Times New Roman" w:hAnsi="Times New Roman" w:cs="Times New Roman"/>
          <w:bCs/>
          <w:iCs/>
          <w:noProof/>
          <w:sz w:val="24"/>
          <w:szCs w:val="24"/>
          <w:lang w:val="en-US"/>
        </w:rPr>
        <w:t>, and b</w:t>
      </w:r>
      <w:r w:rsidR="00F12171">
        <w:rPr>
          <w:rFonts w:ascii="Times New Roman" w:eastAsia="Times New Roman" w:hAnsi="Times New Roman" w:cs="Times New Roman"/>
          <w:bCs/>
          <w:iCs/>
          <w:noProof/>
          <w:sz w:val="24"/>
          <w:szCs w:val="24"/>
          <w:lang w:val="en-US"/>
        </w:rPr>
        <w:t xml:space="preserve">oth </w:t>
      </w:r>
      <w:r w:rsidR="0071052C">
        <w:rPr>
          <w:rFonts w:ascii="Times New Roman" w:eastAsia="Times New Roman" w:hAnsi="Times New Roman" w:cs="Times New Roman"/>
          <w:bCs/>
          <w:iCs/>
          <w:noProof/>
          <w:sz w:val="24"/>
          <w:szCs w:val="24"/>
          <w:lang w:val="en-US"/>
        </w:rPr>
        <w:t xml:space="preserve">minute ventilation (breating frequency x tidal volume) and </w:t>
      </w:r>
      <w:r w:rsidR="000E48F9">
        <w:rPr>
          <w:rFonts w:ascii="Times New Roman" w:eastAsia="Times New Roman" w:hAnsi="Times New Roman" w:cs="Times New Roman"/>
          <w:bCs/>
          <w:iCs/>
          <w:noProof/>
          <w:sz w:val="24"/>
          <w:szCs w:val="24"/>
          <w:lang w:val="en-US"/>
        </w:rPr>
        <w:t xml:space="preserve">cardiac output (heart rate x stroke volume) </w:t>
      </w:r>
      <w:r w:rsidR="0071052C">
        <w:rPr>
          <w:rFonts w:ascii="Times New Roman" w:eastAsia="Times New Roman" w:hAnsi="Times New Roman" w:cs="Times New Roman"/>
          <w:bCs/>
          <w:iCs/>
          <w:noProof/>
          <w:sz w:val="24"/>
          <w:szCs w:val="24"/>
          <w:lang w:val="en-US"/>
        </w:rPr>
        <w:t>scale with a similar mass-exponent to that for BMR</w:t>
      </w:r>
      <w:r w:rsidR="00BF243E">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eWVhcj48L2RhdGVzPjx1cmxzPjwvdXJscz48L3JlY29yZD48L0NpdGU+PENpdGU+PEF1dGhvcj5I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PEVuZE5vdGU+PENpdGU+PEF1dGhvcj5TdGFobDwvQXV0aG9yPjxZZWFyPjE5Njc8L1llYXI+PFJl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BF243E">
        <w:rPr>
          <w:rFonts w:ascii="Times New Roman" w:eastAsia="Times New Roman" w:hAnsi="Times New Roman" w:cs="Times New Roman"/>
          <w:bCs/>
          <w:iCs/>
          <w:noProof/>
          <w:sz w:val="24"/>
          <w:szCs w:val="24"/>
          <w:lang w:val="en-US"/>
        </w:rPr>
      </w:r>
      <w:r w:rsidR="00BF243E">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(Stahl, 1967; Seymour &amp; Blaylock, 2000;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BF243E">
        <w:rPr>
          <w:rFonts w:ascii="Times New Roman" w:eastAsia="Times New Roman" w:hAnsi="Times New Roman" w:cs="Times New Roman"/>
          <w:bCs/>
          <w:iCs/>
          <w:noProof/>
          <w:sz w:val="24"/>
          <w:szCs w:val="24"/>
          <w:lang w:val="en-US"/>
        </w:rPr>
        <w:fldChar w:fldCharType="end"/>
      </w:r>
      <w:r w:rsidR="000E48F9">
        <w:rPr>
          <w:rFonts w:ascii="Times New Roman" w:eastAsia="Times New Roman" w:hAnsi="Times New Roman" w:cs="Times New Roman"/>
          <w:bCs/>
          <w:iCs/>
          <w:noProof/>
          <w:sz w:val="24"/>
          <w:szCs w:val="24"/>
          <w:lang w:val="en-US"/>
        </w:rPr>
        <w:t>.</w:t>
      </w:r>
      <w:r w:rsidR="0071052C">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t>D</w:t>
      </w:r>
      <w:r w:rsidR="00A91AF8">
        <w:rPr>
          <w:rFonts w:ascii="Times New Roman" w:eastAsia="Times New Roman" w:hAnsi="Times New Roman" w:cs="Times New Roman"/>
          <w:bCs/>
          <w:iCs/>
          <w:noProof/>
          <w:sz w:val="24"/>
          <w:szCs w:val="24"/>
          <w:lang w:val="en-US"/>
        </w:rPr>
        <w:t xml:space="preserve">espite differences in the breathing strategy between aquatic and terrestrial mammals, where terrestrial mammals generally have a higher breathing frequency and lower tidal volume as compared with aquatic mammals </w:t>
      </w:r>
      <w:r w:rsidR="00A91AF8">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bT40MjAzPC9SZWNOdW0+PERpc3BsYXlUZXh0PihNb3J0b2xhLCAyMDE1OyBGYWhsbWFuPHN0eWxl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bT40MjAzPC9SZWNOdW0+PERpc3BsYXlUZXh0PihNb3J0b2xhLCAyMDE1OyBGYWhsbWFuPHN0eWxl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2015; 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2017;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the minute volume</w:t>
      </w:r>
      <w:r w:rsidR="00A91AF8">
        <w:rPr>
          <w:rFonts w:ascii="Times New Roman" w:eastAsia="Times New Roman" w:hAnsi="Times New Roman" w:cs="Times New Roman"/>
          <w:bCs/>
          <w:iCs/>
          <w:noProof/>
          <w:sz w:val="24"/>
          <w:szCs w:val="24"/>
          <w:lang w:val="en-US"/>
        </w:rPr>
        <w:t xml:space="preserve"> </w:t>
      </w:r>
      <w:r w:rsidR="000E48F9">
        <w:rPr>
          <w:rFonts w:ascii="Times New Roman" w:eastAsia="Times New Roman" w:hAnsi="Times New Roman" w:cs="Times New Roman"/>
          <w:bCs/>
          <w:iCs/>
          <w:noProof/>
          <w:sz w:val="24"/>
          <w:szCs w:val="24"/>
          <w:lang w:val="en-US"/>
        </w:rPr>
        <w:t xml:space="preserve">has been shown to </w:t>
      </w:r>
      <w:r w:rsidR="00A91AF8">
        <w:rPr>
          <w:rFonts w:ascii="Times New Roman" w:eastAsia="Times New Roman" w:hAnsi="Times New Roman" w:cs="Times New Roman"/>
          <w:bCs/>
          <w:iCs/>
          <w:noProof/>
          <w:sz w:val="24"/>
          <w:szCs w:val="24"/>
          <w:lang w:val="en-US"/>
        </w:rPr>
        <w:t>scale with metabolic rate in both groups</w:t>
      </w:r>
      <w:r w:rsidR="00BF243E">
        <w:rPr>
          <w:rFonts w:ascii="Times New Roman" w:eastAsia="Times New Roman" w:hAnsi="Times New Roman" w:cs="Times New Roman"/>
          <w:bCs/>
          <w:iCs/>
          <w:noProof/>
          <w:sz w:val="24"/>
          <w:szCs w:val="24"/>
          <w:lang w:val="en-US"/>
        </w:rPr>
        <w:t>, i.e. with a</w:t>
      </w:r>
      <w:ins w:id="55" w:author="Stacy DeRuiter" w:date="2024-08-22T13:09:00Z">
        <w:r w:rsidR="00BD366C">
          <w:rPr>
            <w:rFonts w:ascii="Times New Roman" w:eastAsia="Times New Roman" w:hAnsi="Times New Roman" w:cs="Times New Roman"/>
            <w:bCs/>
            <w:iCs/>
            <w:noProof/>
            <w:sz w:val="24"/>
            <w:szCs w:val="24"/>
            <w:lang w:val="en-US"/>
          </w:rPr>
          <w:t>n</w:t>
        </w:r>
      </w:ins>
      <w:r w:rsidR="00BF243E">
        <w:rPr>
          <w:rFonts w:ascii="Times New Roman" w:eastAsia="Times New Roman" w:hAnsi="Times New Roman" w:cs="Times New Roman"/>
          <w:bCs/>
          <w:iCs/>
          <w:noProof/>
          <w:sz w:val="24"/>
          <w:szCs w:val="24"/>
          <w:lang w:val="en-US"/>
        </w:rPr>
        <w:t xml:space="preserve"> allometric mass-exponent around 0.66-0.75</w:t>
      </w:r>
      <w:r w:rsidR="00A91AF8">
        <w:rPr>
          <w:rFonts w:ascii="Times New Roman" w:eastAsia="Times New Roman" w:hAnsi="Times New Roman" w:cs="Times New Roman"/>
          <w:bCs/>
          <w:iCs/>
          <w:noProof/>
          <w:sz w:val="24"/>
          <w:szCs w:val="24"/>
          <w:lang w:val="en-US"/>
        </w:rPr>
        <w:t xml:space="preserve">. </w:t>
      </w:r>
      <w:r w:rsidR="0071052C">
        <w:rPr>
          <w:rFonts w:ascii="Times New Roman" w:eastAsia="Times New Roman" w:hAnsi="Times New Roman" w:cs="Times New Roman"/>
          <w:bCs/>
          <w:iCs/>
          <w:noProof/>
          <w:sz w:val="24"/>
          <w:szCs w:val="24"/>
          <w:lang w:val="en-US"/>
        </w:rPr>
        <w:t>However, as f</w:t>
      </w:r>
      <w:r w:rsidR="00A91AF8">
        <w:rPr>
          <w:rFonts w:ascii="Times New Roman" w:eastAsia="Times New Roman" w:hAnsi="Times New Roman" w:cs="Times New Roman"/>
          <w:bCs/>
          <w:iCs/>
          <w:noProof/>
          <w:sz w:val="24"/>
          <w:szCs w:val="24"/>
          <w:lang w:val="en-US"/>
        </w:rPr>
        <w:t>ew comparative studies on cardiorespiratory physiology have attempted to control for variables that may alter metabolic rate</w:t>
      </w:r>
      <w:r w:rsidR="0071052C">
        <w:rPr>
          <w:rFonts w:ascii="Times New Roman" w:eastAsia="Times New Roman" w:hAnsi="Times New Roman" w:cs="Times New Roman"/>
          <w:bCs/>
          <w:iCs/>
          <w:noProof/>
          <w:sz w:val="24"/>
          <w:szCs w:val="24"/>
          <w:lang w:val="en-US"/>
        </w:rPr>
        <w:t>, the potential confou</w:t>
      </w:r>
      <w:r w:rsidR="00BF243E">
        <w:rPr>
          <w:rFonts w:ascii="Times New Roman" w:eastAsia="Times New Roman" w:hAnsi="Times New Roman" w:cs="Times New Roman"/>
          <w:bCs/>
          <w:iCs/>
          <w:noProof/>
          <w:sz w:val="24"/>
          <w:szCs w:val="24"/>
          <w:lang w:val="en-US"/>
        </w:rPr>
        <w:t>n</w:t>
      </w:r>
      <w:r w:rsidR="0071052C">
        <w:rPr>
          <w:rFonts w:ascii="Times New Roman" w:eastAsia="Times New Roman" w:hAnsi="Times New Roman" w:cs="Times New Roman"/>
          <w:bCs/>
          <w:iCs/>
          <w:noProof/>
          <w:sz w:val="24"/>
          <w:szCs w:val="24"/>
          <w:lang w:val="en-US"/>
        </w:rPr>
        <w:t>ding effect of digestion, age, and activity is not known</w:t>
      </w:r>
      <w:r w:rsidR="00A91AF8">
        <w:rPr>
          <w:rFonts w:ascii="Times New Roman" w:eastAsia="Times New Roman" w:hAnsi="Times New Roman" w:cs="Times New Roman"/>
          <w:bCs/>
          <w:iCs/>
          <w:noProof/>
          <w:sz w:val="24"/>
          <w:szCs w:val="24"/>
          <w:lang w:val="en-US"/>
        </w:rPr>
        <w:t>. For example, it was shown that dolphins that ha</w:t>
      </w:r>
      <w:r w:rsidR="00BF243E">
        <w:rPr>
          <w:rFonts w:ascii="Times New Roman" w:eastAsia="Times New Roman" w:hAnsi="Times New Roman" w:cs="Times New Roman"/>
          <w:bCs/>
          <w:iCs/>
          <w:noProof/>
          <w:sz w:val="24"/>
          <w:szCs w:val="24"/>
          <w:lang w:val="en-US"/>
        </w:rPr>
        <w:t>d</w:t>
      </w:r>
      <w:r w:rsidR="00A91AF8">
        <w:rPr>
          <w:rFonts w:ascii="Times New Roman" w:eastAsia="Times New Roman" w:hAnsi="Times New Roman" w:cs="Times New Roman"/>
          <w:bCs/>
          <w:iCs/>
          <w:noProof/>
          <w:sz w:val="24"/>
          <w:szCs w:val="24"/>
          <w:lang w:val="en-US"/>
        </w:rPr>
        <w:t xml:space="preserve"> fasted overnight had lower heart rate than those that had been recently fed </w:t>
      </w:r>
      <w:r w:rsidR="00A91AF8">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&lt;EndNote&gt;&lt;Cite&gt;&lt;Author&gt;Blawas&lt;/Author&gt;&lt;Year&gt;2021&lt;/Year&gt;&lt;RecNum&gt;2620&lt;/RecNum&gt;&lt;DisplayText&gt;(Blawas&lt;style face="italic"&gt; et al.&lt;/style&gt;, 2021)&lt;/DisplayText&gt;&lt;record&gt;&lt;rec-number&gt;2620&lt;/rec-number&gt;&lt;foreign-keys&gt;&lt;key app="EN" db-id="xx5rvz2rypad0ferrdnp9avueprfsdrvarez" timestamp="1569855957"&gt;2620&lt;/key&gt;&lt;/foreign-keys&gt;&lt;ref-type name="Journal Article"&gt;17&lt;/ref-type&gt;&lt;contributors&gt;&lt;authors&gt;&lt;author&gt;Blawas, A.M.&lt;/author&gt;&lt;author&gt;Nowacek, D.P. &lt;/author&gt;&lt;author&gt;Allen, A. &lt;/author&gt;&lt;author&gt;Rocho-Levine, J. &lt;/author&gt;&lt;author&gt;Fahlman, A. &lt;/author&gt;&lt;/authors&gt;&lt;/contributors&gt;&lt;titles&gt;&lt;title&gt;&lt;style face="normal" font="default" size="100%"&gt;Respiratory sinus  arrhythmia and submersion bradycardia in bottlenose dolphins (&lt;/style&gt;&lt;style face="italic" font="default" size="100%"&gt;Tursiops truncatus&lt;/style&gt;&lt;style face="normal" font="default" size="100%"&gt;)&lt;/style&gt;&lt;/title&gt;&lt;secondary-title&gt;The Journal of Experimental Biology&lt;/secondary-title&gt;&lt;/titles&gt;&lt;periodical&gt;&lt;full-title&gt;The Journal of Experimental Biology&lt;/full-title&gt;&lt;abbr-1&gt;J Exp Biol&lt;/abbr-1&gt;&lt;/periodical&gt;&lt;volume&gt;224&lt;/volume&gt;&lt;keywords&gt;&lt;keyword&gt;Cardiorespiratory coupling, Heart rate, Marine mammals&lt;/keyword&gt;&lt;/keywords&gt;&lt;dates&gt;&lt;year&gt;2021&lt;/year&gt;&lt;/dates&gt;&lt;urls&gt;&lt;/urls&gt;&lt;electronic-resource-num&gt;doi: 10.1242/jeb.234096&lt;/electronic-resource-num&gt;&lt;/record&gt;&lt;/Cite&gt;&lt;/EndNote&gt;</w:instrText>
      </w:r>
      <w:r w:rsidR="00A91AF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(Blawas</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2021)</w:t>
      </w:r>
      <w:r w:rsidR="00A91AF8">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Thus, studies </w:t>
      </w:r>
      <w:r w:rsidR="00BF243E">
        <w:rPr>
          <w:rFonts w:ascii="Times New Roman" w:eastAsia="Times New Roman" w:hAnsi="Times New Roman" w:cs="Times New Roman"/>
          <w:bCs/>
          <w:iCs/>
          <w:noProof/>
          <w:sz w:val="24"/>
          <w:szCs w:val="24"/>
          <w:lang w:val="en-US"/>
        </w:rPr>
        <w:t xml:space="preserve">that have not controlled for potential confounding effects </w:t>
      </w:r>
      <w:r w:rsidR="00A91AF8">
        <w:rPr>
          <w:rFonts w:ascii="Times New Roman" w:eastAsia="Times New Roman" w:hAnsi="Times New Roman" w:cs="Times New Roman"/>
          <w:bCs/>
          <w:iCs/>
          <w:noProof/>
          <w:sz w:val="24"/>
          <w:szCs w:val="24"/>
          <w:lang w:val="en-US"/>
        </w:rPr>
        <w:t>could suffer from increased varaibility</w:t>
      </w:r>
      <w:r w:rsidR="00BF243E">
        <w:rPr>
          <w:rFonts w:ascii="Times New Roman" w:eastAsia="Times New Roman" w:hAnsi="Times New Roman" w:cs="Times New Roman"/>
          <w:bCs/>
          <w:iCs/>
          <w:noProof/>
          <w:sz w:val="24"/>
          <w:szCs w:val="24"/>
          <w:lang w:val="en-US"/>
        </w:rPr>
        <w:t>,</w:t>
      </w:r>
      <w:r w:rsidR="00A91AF8">
        <w:rPr>
          <w:rFonts w:ascii="Times New Roman" w:eastAsia="Times New Roman" w:hAnsi="Times New Roman" w:cs="Times New Roman"/>
          <w:bCs/>
          <w:iCs/>
          <w:noProof/>
          <w:sz w:val="24"/>
          <w:szCs w:val="24"/>
          <w:lang w:val="en-US"/>
        </w:rPr>
        <w:t xml:space="preserve"> </w:t>
      </w:r>
      <w:r w:rsidR="00BF243E">
        <w:rPr>
          <w:rFonts w:ascii="Times New Roman" w:eastAsia="Times New Roman" w:hAnsi="Times New Roman" w:cs="Times New Roman"/>
          <w:bCs/>
          <w:iCs/>
          <w:noProof/>
          <w:sz w:val="24"/>
          <w:szCs w:val="24"/>
          <w:lang w:val="en-US"/>
        </w:rPr>
        <w:t>potentially resulting in erroneous conclusions</w:t>
      </w:r>
      <w:r w:rsidR="00A91AF8">
        <w:rPr>
          <w:rFonts w:ascii="Times New Roman" w:eastAsia="Times New Roman" w:hAnsi="Times New Roman" w:cs="Times New Roman"/>
          <w:bCs/>
          <w:iCs/>
          <w:noProof/>
          <w:sz w:val="24"/>
          <w:szCs w:val="24"/>
          <w:lang w:val="en-US"/>
        </w:rPr>
        <w:t>.</w:t>
      </w:r>
    </w:p>
    <w:p w14:paraId="39842865" w14:textId="37DA4B39" w:rsidR="008040B2" w:rsidRDefault="00AB74A3" w:rsidP="00A91AF8">
      <w:pPr>
        <w:widowControl w:val="0"/>
        <w:spacing w:after="0" w:line="480" w:lineRule="auto"/>
        <w:ind w:firstLine="720"/>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The main objective with this study was to determine the allometric relationship between</w:t>
      </w:r>
      <w:r w:rsidR="00BF243E">
        <w:rPr>
          <w:rFonts w:ascii="Times New Roman" w:eastAsia="Times New Roman" w:hAnsi="Times New Roman" w:cs="Times New Roman"/>
          <w:bCs/>
          <w:iCs/>
          <w:noProof/>
          <w:sz w:val="24"/>
          <w:szCs w:val="24"/>
          <w:lang w:val="en-US"/>
        </w:rPr>
        <w:t xml:space="preserve"> breathing frequency and body mass for</w:t>
      </w:r>
      <w:r>
        <w:rPr>
          <w:rFonts w:ascii="Times New Roman" w:eastAsia="Times New Roman" w:hAnsi="Times New Roman" w:cs="Times New Roman"/>
          <w:bCs/>
          <w:iCs/>
          <w:noProof/>
          <w:sz w:val="24"/>
          <w:szCs w:val="24"/>
          <w:lang w:val="en-US"/>
        </w:rPr>
        <w:t xml:space="preserve"> mammals that reside in different habitats</w:t>
      </w:r>
      <w:r w:rsidR="00BF243E">
        <w:rPr>
          <w:rFonts w:ascii="Times New Roman" w:eastAsia="Times New Roman" w:hAnsi="Times New Roman" w:cs="Times New Roman"/>
          <w:bCs/>
          <w:iCs/>
          <w:noProof/>
          <w:sz w:val="24"/>
          <w:szCs w:val="24"/>
          <w:lang w:val="en-US"/>
        </w:rPr>
        <w:t xml:space="preserve"> by restricting the data to basal measurements</w:t>
      </w:r>
      <w:r w:rsidR="00B07001">
        <w:rPr>
          <w:rFonts w:ascii="Times New Roman" w:eastAsia="Times New Roman" w:hAnsi="Times New Roman" w:cs="Times New Roman"/>
          <w:bCs/>
          <w:iCs/>
          <w:noProof/>
          <w:sz w:val="24"/>
          <w:szCs w:val="24"/>
          <w:lang w:val="en-US"/>
        </w:rPr>
        <w:t>, i.e. post-prandial, adult individuals, at rest and in their thermoneutral environment</w:t>
      </w:r>
      <w:r>
        <w:rPr>
          <w:rFonts w:ascii="Times New Roman" w:eastAsia="Times New Roman" w:hAnsi="Times New Roman" w:cs="Times New Roman"/>
          <w:bCs/>
          <w:iCs/>
          <w:noProof/>
          <w:sz w:val="24"/>
          <w:szCs w:val="24"/>
          <w:lang w:val="en-US"/>
        </w:rPr>
        <w:t>.</w:t>
      </w:r>
      <w:r w:rsidR="00B07001">
        <w:rPr>
          <w:rFonts w:ascii="Times New Roman" w:eastAsia="Times New Roman" w:hAnsi="Times New Roman" w:cs="Times New Roman"/>
          <w:bCs/>
          <w:iCs/>
          <w:noProof/>
          <w:sz w:val="24"/>
          <w:szCs w:val="24"/>
          <w:lang w:val="en-US"/>
        </w:rPr>
        <w:t xml:space="preserve"> While basal metabolic rate is a well defined unit that allows comparison between species of different size</w:t>
      </w:r>
      <w:r w:rsidR="00EE0460">
        <w:rPr>
          <w:rFonts w:ascii="Times New Roman" w:eastAsia="Times New Roman" w:hAnsi="Times New Roman" w:cs="Times New Roman"/>
          <w:bCs/>
          <w:iCs/>
          <w:noProof/>
          <w:sz w:val="24"/>
          <w:szCs w:val="24"/>
          <w:lang w:val="en-US"/>
        </w:rPr>
        <w:t>s</w:t>
      </w:r>
      <w:r w:rsidR="00B07001">
        <w:rPr>
          <w:rFonts w:ascii="Times New Roman" w:eastAsia="Times New Roman" w:hAnsi="Times New Roman" w:cs="Times New Roman"/>
          <w:bCs/>
          <w:iCs/>
          <w:noProof/>
          <w:sz w:val="24"/>
          <w:szCs w:val="24"/>
          <w:lang w:val="en-US"/>
        </w:rPr>
        <w:t>, and that resides in different habitat, a similar definition is not commonly done for physiolo</w:t>
      </w:r>
      <w:ins w:id="56" w:author="Stacy DeRuiter" w:date="2024-08-22T13:09:00Z">
        <w:r w:rsidR="00BD366C">
          <w:rPr>
            <w:rFonts w:ascii="Times New Roman" w:eastAsia="Times New Roman" w:hAnsi="Times New Roman" w:cs="Times New Roman"/>
            <w:bCs/>
            <w:iCs/>
            <w:noProof/>
            <w:sz w:val="24"/>
            <w:szCs w:val="24"/>
            <w:lang w:val="en-US"/>
          </w:rPr>
          <w:t>gi</w:t>
        </w:r>
      </w:ins>
      <w:del w:id="57" w:author="Stacy DeRuiter" w:date="2024-08-22T13:09:00Z">
        <w:r w:rsidR="00B07001" w:rsidDel="00BD366C">
          <w:rPr>
            <w:rFonts w:ascii="Times New Roman" w:eastAsia="Times New Roman" w:hAnsi="Times New Roman" w:cs="Times New Roman"/>
            <w:bCs/>
            <w:iCs/>
            <w:noProof/>
            <w:sz w:val="24"/>
            <w:szCs w:val="24"/>
            <w:lang w:val="en-US"/>
          </w:rPr>
          <w:delText>ig</w:delText>
        </w:r>
      </w:del>
      <w:r w:rsidR="00B07001">
        <w:rPr>
          <w:rFonts w:ascii="Times New Roman" w:eastAsia="Times New Roman" w:hAnsi="Times New Roman" w:cs="Times New Roman"/>
          <w:bCs/>
          <w:iCs/>
          <w:noProof/>
          <w:sz w:val="24"/>
          <w:szCs w:val="24"/>
          <w:lang w:val="en-US"/>
        </w:rPr>
        <w:t>cal varaibles that are known to vary with metabolic rate, like brea</w:t>
      </w:r>
      <w:r w:rsidR="00EE0460">
        <w:rPr>
          <w:rFonts w:ascii="Times New Roman" w:eastAsia="Times New Roman" w:hAnsi="Times New Roman" w:cs="Times New Roman"/>
          <w:bCs/>
          <w:iCs/>
          <w:noProof/>
          <w:sz w:val="24"/>
          <w:szCs w:val="24"/>
          <w:lang w:val="en-US"/>
        </w:rPr>
        <w:t>t</w:t>
      </w:r>
      <w:r w:rsidR="00B07001">
        <w:rPr>
          <w:rFonts w:ascii="Times New Roman" w:eastAsia="Times New Roman" w:hAnsi="Times New Roman" w:cs="Times New Roman"/>
          <w:bCs/>
          <w:iCs/>
          <w:noProof/>
          <w:sz w:val="24"/>
          <w:szCs w:val="24"/>
          <w:lang w:val="en-US"/>
        </w:rPr>
        <w:t xml:space="preserve">hing frequency. </w:t>
      </w:r>
      <w:r w:rsidR="008040B2">
        <w:rPr>
          <w:rFonts w:ascii="Times New Roman" w:eastAsia="Times New Roman" w:hAnsi="Times New Roman" w:cs="Times New Roman"/>
          <w:bCs/>
          <w:iCs/>
          <w:noProof/>
          <w:sz w:val="24"/>
          <w:szCs w:val="24"/>
          <w:lang w:val="en-US"/>
        </w:rPr>
        <w:t>Focal observations</w:t>
      </w:r>
      <w:r w:rsidR="005E4A96">
        <w:rPr>
          <w:rFonts w:ascii="Times New Roman" w:eastAsia="Times New Roman" w:hAnsi="Times New Roman" w:cs="Times New Roman"/>
          <w:bCs/>
          <w:iCs/>
          <w:noProof/>
          <w:sz w:val="24"/>
          <w:szCs w:val="24"/>
          <w:lang w:val="en-US"/>
        </w:rPr>
        <w:t xml:space="preserve">, as those presented here, allow the breathing frequency to be measured with minimal interference to the individual animal. However, during such observations it is not always possible </w:t>
      </w:r>
      <w:r w:rsidR="00386A44">
        <w:rPr>
          <w:rFonts w:ascii="Times New Roman" w:eastAsia="Times New Roman" w:hAnsi="Times New Roman" w:cs="Times New Roman"/>
          <w:bCs/>
          <w:iCs/>
          <w:noProof/>
          <w:sz w:val="24"/>
          <w:szCs w:val="24"/>
          <w:lang w:val="en-US"/>
        </w:rPr>
        <w:t xml:space="preserve">to </w:t>
      </w:r>
      <w:r w:rsidR="005E4A96">
        <w:rPr>
          <w:rFonts w:ascii="Times New Roman" w:eastAsia="Times New Roman" w:hAnsi="Times New Roman" w:cs="Times New Roman"/>
          <w:bCs/>
          <w:iCs/>
          <w:noProof/>
          <w:sz w:val="24"/>
          <w:szCs w:val="24"/>
          <w:lang w:val="en-US"/>
        </w:rPr>
        <w:t xml:space="preserve">provide measurements of animals at a specific activity level. One option would be to reduce the data set to only include </w:t>
      </w:r>
      <w:r w:rsidR="00C03668">
        <w:rPr>
          <w:rFonts w:ascii="Times New Roman" w:eastAsia="Times New Roman" w:hAnsi="Times New Roman" w:cs="Times New Roman"/>
          <w:bCs/>
          <w:iCs/>
          <w:noProof/>
          <w:sz w:val="24"/>
          <w:szCs w:val="24"/>
          <w:lang w:val="en-US"/>
        </w:rPr>
        <w:t xml:space="preserve">animals at rest. </w:t>
      </w:r>
      <w:r w:rsidR="00FF1FDE">
        <w:rPr>
          <w:rFonts w:ascii="Times New Roman" w:eastAsia="Times New Roman" w:hAnsi="Times New Roman" w:cs="Times New Roman"/>
          <w:bCs/>
          <w:iCs/>
          <w:noProof/>
          <w:sz w:val="24"/>
          <w:szCs w:val="24"/>
          <w:lang w:val="en-US"/>
        </w:rPr>
        <w:t>W</w:t>
      </w:r>
      <w:r w:rsidR="00BD603C">
        <w:rPr>
          <w:rFonts w:ascii="Times New Roman" w:eastAsia="Times New Roman" w:hAnsi="Times New Roman" w:cs="Times New Roman"/>
          <w:bCs/>
          <w:iCs/>
          <w:noProof/>
          <w:sz w:val="24"/>
          <w:szCs w:val="24"/>
          <w:lang w:val="en-US"/>
        </w:rPr>
        <w:t xml:space="preserve">e </w:t>
      </w:r>
      <w:r w:rsidR="00FF1FDE">
        <w:rPr>
          <w:rFonts w:ascii="Times New Roman" w:eastAsia="Times New Roman" w:hAnsi="Times New Roman" w:cs="Times New Roman"/>
          <w:bCs/>
          <w:iCs/>
          <w:noProof/>
          <w:sz w:val="24"/>
          <w:szCs w:val="24"/>
          <w:lang w:val="en-US"/>
        </w:rPr>
        <w:t xml:space="preserve">chose to include all </w:t>
      </w:r>
      <w:r w:rsidR="00BD603C">
        <w:rPr>
          <w:rFonts w:ascii="Times New Roman" w:eastAsia="Times New Roman" w:hAnsi="Times New Roman" w:cs="Times New Roman"/>
          <w:bCs/>
          <w:iCs/>
          <w:noProof/>
          <w:sz w:val="24"/>
          <w:szCs w:val="24"/>
          <w:lang w:val="en-US"/>
        </w:rPr>
        <w:t xml:space="preserve">observations </w:t>
      </w:r>
      <w:r w:rsidR="00BD603C">
        <w:rPr>
          <w:rFonts w:ascii="Times New Roman" w:eastAsia="Times New Roman" w:hAnsi="Times New Roman" w:cs="Times New Roman"/>
          <w:bCs/>
          <w:iCs/>
          <w:noProof/>
          <w:sz w:val="24"/>
          <w:szCs w:val="24"/>
          <w:lang w:val="en-US"/>
        </w:rPr>
        <w:lastRenderedPageBreak/>
        <w:t>and recorded the observed activity level</w:t>
      </w:r>
      <w:r w:rsidR="00386A44">
        <w:rPr>
          <w:rFonts w:ascii="Times New Roman" w:eastAsia="Times New Roman" w:hAnsi="Times New Roman" w:cs="Times New Roman"/>
          <w:bCs/>
          <w:iCs/>
          <w:noProof/>
          <w:sz w:val="24"/>
          <w:szCs w:val="24"/>
          <w:lang w:val="en-US"/>
        </w:rPr>
        <w:t xml:space="preserve"> (a separate analysis of the restricted data set provided equivalent results)</w:t>
      </w:r>
      <w:r w:rsidR="00280093">
        <w:rPr>
          <w:rFonts w:ascii="Times New Roman" w:eastAsia="Times New Roman" w:hAnsi="Times New Roman" w:cs="Times New Roman"/>
          <w:bCs/>
          <w:iCs/>
          <w:noProof/>
          <w:sz w:val="24"/>
          <w:szCs w:val="24"/>
          <w:lang w:val="en-US"/>
        </w:rPr>
        <w:t xml:space="preserve">, but </w:t>
      </w:r>
      <w:del w:id="58" w:author="Stacy DeRuiter" w:date="2024-08-22T13:10:00Z">
        <w:r w:rsidR="00280093" w:rsidDel="002A685D">
          <w:rPr>
            <w:rFonts w:ascii="Times New Roman" w:eastAsia="Times New Roman" w:hAnsi="Times New Roman" w:cs="Times New Roman"/>
            <w:bCs/>
            <w:iCs/>
            <w:noProof/>
            <w:sz w:val="24"/>
            <w:szCs w:val="24"/>
            <w:lang w:val="en-US"/>
          </w:rPr>
          <w:delText xml:space="preserve">restricted the </w:delText>
        </w:r>
        <w:r w:rsidDel="002A685D">
          <w:rPr>
            <w:rFonts w:ascii="Times New Roman" w:eastAsia="Times New Roman" w:hAnsi="Times New Roman" w:cs="Times New Roman"/>
            <w:bCs/>
            <w:iCs/>
            <w:noProof/>
            <w:sz w:val="24"/>
            <w:szCs w:val="24"/>
            <w:lang w:val="en-US"/>
          </w:rPr>
          <w:delText>prediction plot</w:delText>
        </w:r>
      </w:del>
      <w:ins w:id="59" w:author="Stacy DeRuiter" w:date="2024-08-22T13:10:00Z">
        <w:r w:rsidR="002A685D">
          <w:rPr>
            <w:rFonts w:ascii="Times New Roman" w:eastAsia="Times New Roman" w:hAnsi="Times New Roman" w:cs="Times New Roman"/>
            <w:bCs/>
            <w:iCs/>
            <w:noProof/>
            <w:sz w:val="24"/>
            <w:szCs w:val="24"/>
            <w:lang w:val="en-US"/>
          </w:rPr>
          <w:t>then displayed model predictions</w:t>
        </w:r>
      </w:ins>
      <w:r>
        <w:rPr>
          <w:rFonts w:ascii="Times New Roman" w:eastAsia="Times New Roman" w:hAnsi="Times New Roman" w:cs="Times New Roman"/>
          <w:bCs/>
          <w:iCs/>
          <w:noProof/>
          <w:sz w:val="24"/>
          <w:szCs w:val="24"/>
          <w:lang w:val="en-US"/>
        </w:rPr>
        <w:t xml:space="preserve"> for </w:t>
      </w:r>
      <w:r w:rsidR="00280093">
        <w:rPr>
          <w:rFonts w:ascii="Times New Roman" w:eastAsia="Times New Roman" w:hAnsi="Times New Roman" w:cs="Times New Roman"/>
          <w:bCs/>
          <w:iCs/>
          <w:noProof/>
          <w:sz w:val="24"/>
          <w:szCs w:val="24"/>
          <w:lang w:val="en-US"/>
        </w:rPr>
        <w:t xml:space="preserve">only </w:t>
      </w:r>
      <w:r>
        <w:rPr>
          <w:rFonts w:ascii="Times New Roman" w:eastAsia="Times New Roman" w:hAnsi="Times New Roman" w:cs="Times New Roman"/>
          <w:bCs/>
          <w:iCs/>
          <w:noProof/>
          <w:sz w:val="24"/>
          <w:szCs w:val="24"/>
          <w:lang w:val="en-US"/>
        </w:rPr>
        <w:t>animals at res</w:t>
      </w:r>
      <w:r w:rsidR="00EE0460">
        <w:rPr>
          <w:rFonts w:ascii="Times New Roman" w:eastAsia="Times New Roman" w:hAnsi="Times New Roman" w:cs="Times New Roman"/>
          <w:bCs/>
          <w:iCs/>
          <w:noProof/>
          <w:sz w:val="24"/>
          <w:szCs w:val="24"/>
          <w:lang w:val="en-US"/>
        </w:rPr>
        <w:t>t (Fig. 1)</w:t>
      </w:r>
      <w:r>
        <w:rPr>
          <w:rFonts w:ascii="Times New Roman" w:eastAsia="Times New Roman" w:hAnsi="Times New Roman" w:cs="Times New Roman"/>
          <w:bCs/>
          <w:iCs/>
          <w:noProof/>
          <w:sz w:val="24"/>
          <w:szCs w:val="24"/>
          <w:lang w:val="en-US"/>
        </w:rPr>
        <w:t xml:space="preserve">. </w:t>
      </w:r>
      <w:r w:rsidR="00EE0460">
        <w:rPr>
          <w:rFonts w:ascii="Times New Roman" w:eastAsia="Times New Roman" w:hAnsi="Times New Roman" w:cs="Times New Roman"/>
          <w:bCs/>
          <w:iCs/>
          <w:noProof/>
          <w:sz w:val="24"/>
          <w:szCs w:val="24"/>
          <w:lang w:val="en-US"/>
        </w:rPr>
        <w:t>Although</w:t>
      </w:r>
      <w:r>
        <w:rPr>
          <w:rFonts w:ascii="Times New Roman" w:eastAsia="Times New Roman" w:hAnsi="Times New Roman" w:cs="Times New Roman"/>
          <w:bCs/>
          <w:iCs/>
          <w:noProof/>
          <w:sz w:val="24"/>
          <w:szCs w:val="24"/>
          <w:lang w:val="en-US"/>
        </w:rPr>
        <w:t xml:space="preserve"> </w:t>
      </w:r>
      <w:r w:rsidR="00FF1FDE">
        <w:rPr>
          <w:rFonts w:ascii="Times New Roman" w:eastAsia="Times New Roman" w:hAnsi="Times New Roman" w:cs="Times New Roman"/>
          <w:bCs/>
          <w:iCs/>
          <w:noProof/>
          <w:sz w:val="24"/>
          <w:szCs w:val="24"/>
          <w:lang w:val="en-US"/>
        </w:rPr>
        <w:t>we attemp</w:t>
      </w:r>
      <w:r w:rsidR="00EE0460">
        <w:rPr>
          <w:rFonts w:ascii="Times New Roman" w:eastAsia="Times New Roman" w:hAnsi="Times New Roman" w:cs="Times New Roman"/>
          <w:bCs/>
          <w:iCs/>
          <w:noProof/>
          <w:sz w:val="24"/>
          <w:szCs w:val="24"/>
          <w:lang w:val="en-US"/>
        </w:rPr>
        <w:t>t</w:t>
      </w:r>
      <w:r w:rsidR="00FF1FDE">
        <w:rPr>
          <w:rFonts w:ascii="Times New Roman" w:eastAsia="Times New Roman" w:hAnsi="Times New Roman" w:cs="Times New Roman"/>
          <w:bCs/>
          <w:iCs/>
          <w:noProof/>
          <w:sz w:val="24"/>
          <w:szCs w:val="24"/>
          <w:lang w:val="en-US"/>
        </w:rPr>
        <w:t xml:space="preserve">ed to measure all animals </w:t>
      </w:r>
      <w:r w:rsidR="00EE0460">
        <w:rPr>
          <w:rFonts w:ascii="Times New Roman" w:eastAsia="Times New Roman" w:hAnsi="Times New Roman" w:cs="Times New Roman"/>
          <w:bCs/>
          <w:iCs/>
          <w:noProof/>
          <w:sz w:val="24"/>
          <w:szCs w:val="24"/>
          <w:lang w:val="en-US"/>
        </w:rPr>
        <w:t xml:space="preserve">while post-prandial, </w:t>
      </w:r>
      <w:r w:rsidR="007944E8">
        <w:rPr>
          <w:rFonts w:ascii="Times New Roman" w:eastAsia="Times New Roman" w:hAnsi="Times New Roman" w:cs="Times New Roman"/>
          <w:bCs/>
          <w:iCs/>
          <w:noProof/>
          <w:sz w:val="24"/>
          <w:szCs w:val="24"/>
          <w:lang w:val="en-US"/>
        </w:rPr>
        <w:t xml:space="preserve">true BMR may not be possible </w:t>
      </w:r>
      <w:r w:rsidR="00FF1FDE">
        <w:rPr>
          <w:rFonts w:ascii="Times New Roman" w:eastAsia="Times New Roman" w:hAnsi="Times New Roman" w:cs="Times New Roman"/>
          <w:bCs/>
          <w:iCs/>
          <w:noProof/>
          <w:sz w:val="24"/>
          <w:szCs w:val="24"/>
          <w:lang w:val="en-US"/>
        </w:rPr>
        <w:t xml:space="preserve">for species like ruminants that </w:t>
      </w:r>
      <w:r w:rsidR="00E643D4">
        <w:rPr>
          <w:rFonts w:ascii="Times New Roman" w:eastAsia="Times New Roman" w:hAnsi="Times New Roman" w:cs="Times New Roman"/>
          <w:bCs/>
          <w:iCs/>
          <w:noProof/>
          <w:sz w:val="24"/>
          <w:szCs w:val="24"/>
          <w:lang w:val="en-US"/>
        </w:rPr>
        <w:t xml:space="preserve">may require </w:t>
      </w:r>
      <w:r w:rsidR="007944E8">
        <w:rPr>
          <w:rFonts w:ascii="Times New Roman" w:eastAsia="Times New Roman" w:hAnsi="Times New Roman" w:cs="Times New Roman"/>
          <w:bCs/>
          <w:iCs/>
          <w:noProof/>
          <w:sz w:val="24"/>
          <w:szCs w:val="24"/>
          <w:lang w:val="en-US"/>
        </w:rPr>
        <w:t xml:space="preserve">up to </w:t>
      </w:r>
      <w:r w:rsidR="00E643D4">
        <w:rPr>
          <w:rFonts w:ascii="Times New Roman" w:eastAsia="Times New Roman" w:hAnsi="Times New Roman" w:cs="Times New Roman"/>
          <w:bCs/>
          <w:iCs/>
          <w:noProof/>
          <w:sz w:val="24"/>
          <w:szCs w:val="24"/>
          <w:lang w:val="en-US"/>
        </w:rPr>
        <w:t xml:space="preserve">7 days </w:t>
      </w:r>
      <w:r w:rsidR="00FF1FDE">
        <w:rPr>
          <w:rFonts w:ascii="Times New Roman" w:eastAsia="Times New Roman" w:hAnsi="Times New Roman" w:cs="Times New Roman"/>
          <w:bCs/>
          <w:iCs/>
          <w:noProof/>
          <w:sz w:val="24"/>
          <w:szCs w:val="24"/>
          <w:lang w:val="en-US"/>
        </w:rPr>
        <w:t>to be post-prandial</w:t>
      </w:r>
      <w:r w:rsidR="007944E8">
        <w:rPr>
          <w:rFonts w:ascii="Times New Roman" w:eastAsia="Times New Roman" w:hAnsi="Times New Roman" w:cs="Times New Roman"/>
          <w:bCs/>
          <w:iCs/>
          <w:noProof/>
          <w:sz w:val="24"/>
          <w:szCs w:val="24"/>
          <w:lang w:val="en-US"/>
        </w:rPr>
        <w:t xml:space="preserve"> </w:t>
      </w:r>
      <w:r w:rsidR="007944E8">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ZWNOdW0+NDY5NTwvUmVjTnVtPjxEaXNwbGF5VGV4dD4oQmF4dGVyLCAxOTY3OyBOYXRpb25hbCBS
ZXNlYXJjaCBDb3VuY2lsIFN1YmNvbW1pdHRlZSBvbiBFbnZpcm9ubWVudGFsLCAxOTgxOyBNY05h
YiwgMTk5Nyk8L0Rpc3BsYXlUZXh0PjxyZWNvcmQ+PHJlYy1udW1iZXI+NDY5NTwvcmVjLW51bWJl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PEVuZE5vdGU+PENpdGU+PEF1dGhvcj5CYXh0ZXI8L0F1dGhvcj48WWVhcj4xOTY3PC9ZZWFyPjxS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=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7944E8">
        <w:rPr>
          <w:rFonts w:ascii="Times New Roman" w:eastAsia="Times New Roman" w:hAnsi="Times New Roman" w:cs="Times New Roman"/>
          <w:bCs/>
          <w:iCs/>
          <w:noProof/>
          <w:sz w:val="24"/>
          <w:szCs w:val="24"/>
          <w:lang w:val="en-US"/>
        </w:rPr>
      </w:r>
      <w:r w:rsidR="007944E8">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(Baxter, 1967; National Research Council Subcommittee on Environmental, 1981; McNab, 1997)</w:t>
      </w:r>
      <w:r w:rsidR="007944E8">
        <w:rPr>
          <w:rFonts w:ascii="Times New Roman" w:eastAsia="Times New Roman" w:hAnsi="Times New Roman" w:cs="Times New Roman"/>
          <w:bCs/>
          <w:iCs/>
          <w:noProof/>
          <w:sz w:val="24"/>
          <w:szCs w:val="24"/>
          <w:lang w:val="en-US"/>
        </w:rPr>
        <w:fldChar w:fldCharType="end"/>
      </w:r>
      <w:r w:rsidR="00FF1FDE">
        <w:rPr>
          <w:rFonts w:ascii="Times New Roman" w:eastAsia="Times New Roman" w:hAnsi="Times New Roman" w:cs="Times New Roman"/>
          <w:bCs/>
          <w:iCs/>
          <w:noProof/>
          <w:sz w:val="24"/>
          <w:szCs w:val="24"/>
          <w:lang w:val="en-US"/>
        </w:rPr>
        <w:t xml:space="preserve">, or certain </w:t>
      </w:r>
      <w:r w:rsidR="00280093">
        <w:rPr>
          <w:rFonts w:ascii="Times New Roman" w:eastAsia="Times New Roman" w:hAnsi="Times New Roman" w:cs="Times New Roman"/>
          <w:bCs/>
          <w:iCs/>
          <w:noProof/>
          <w:sz w:val="24"/>
          <w:szCs w:val="24"/>
          <w:lang w:val="en-US"/>
        </w:rPr>
        <w:t xml:space="preserve">species of </w:t>
      </w:r>
      <w:r w:rsidR="00FF1FDE">
        <w:rPr>
          <w:rFonts w:ascii="Times New Roman" w:eastAsia="Times New Roman" w:hAnsi="Times New Roman" w:cs="Times New Roman"/>
          <w:bCs/>
          <w:iCs/>
          <w:noProof/>
          <w:sz w:val="24"/>
          <w:szCs w:val="24"/>
          <w:lang w:val="en-US"/>
        </w:rPr>
        <w:t>carnivores that consume a large meal and then fast for several days. For all species, we therefore made the measurements before they were fed in the morning</w:t>
      </w:r>
      <w:r w:rsidR="00F95966">
        <w:rPr>
          <w:rFonts w:ascii="Times New Roman" w:eastAsia="Times New Roman" w:hAnsi="Times New Roman" w:cs="Times New Roman"/>
          <w:bCs/>
          <w:iCs/>
          <w:noProof/>
          <w:sz w:val="24"/>
          <w:szCs w:val="24"/>
          <w:lang w:val="en-US"/>
        </w:rPr>
        <w:t xml:space="preserve"> following an overnight fast</w:t>
      </w:r>
      <w:r w:rsidR="00FF1FDE">
        <w:rPr>
          <w:rFonts w:ascii="Times New Roman" w:eastAsia="Times New Roman" w:hAnsi="Times New Roman" w:cs="Times New Roman"/>
          <w:bCs/>
          <w:iCs/>
          <w:noProof/>
          <w:sz w:val="24"/>
          <w:szCs w:val="24"/>
          <w:lang w:val="en-US"/>
        </w:rPr>
        <w:t>.</w:t>
      </w:r>
      <w:r w:rsidR="009423DA">
        <w:rPr>
          <w:rFonts w:ascii="Times New Roman" w:eastAsia="Times New Roman" w:hAnsi="Times New Roman" w:cs="Times New Roman"/>
          <w:bCs/>
          <w:iCs/>
          <w:noProof/>
          <w:sz w:val="24"/>
          <w:szCs w:val="24"/>
          <w:lang w:val="en-US"/>
        </w:rPr>
        <w:t xml:space="preserve"> </w:t>
      </w:r>
      <w:r w:rsidR="00F95966">
        <w:rPr>
          <w:rFonts w:ascii="Times New Roman" w:eastAsia="Times New Roman" w:hAnsi="Times New Roman" w:cs="Times New Roman"/>
          <w:bCs/>
          <w:iCs/>
          <w:noProof/>
          <w:sz w:val="24"/>
          <w:szCs w:val="24"/>
          <w:lang w:val="en-US"/>
        </w:rPr>
        <w:t>While this may not be a suffuiciently long fasting period for some species, this was the longest period that w</w:t>
      </w:r>
      <w:ins w:id="60" w:author="Stacy DeRuiter" w:date="2024-08-22T13:10:00Z">
        <w:r w:rsidR="002A685D">
          <w:rPr>
            <w:rFonts w:ascii="Times New Roman" w:eastAsia="Times New Roman" w:hAnsi="Times New Roman" w:cs="Times New Roman"/>
            <w:bCs/>
            <w:iCs/>
            <w:noProof/>
            <w:sz w:val="24"/>
            <w:szCs w:val="24"/>
            <w:lang w:val="en-US"/>
          </w:rPr>
          <w:t>as</w:t>
        </w:r>
      </w:ins>
      <w:del w:id="61" w:author="Stacy DeRuiter" w:date="2024-08-22T13:10:00Z">
        <w:r w:rsidR="00F95966" w:rsidDel="002A685D">
          <w:rPr>
            <w:rFonts w:ascii="Times New Roman" w:eastAsia="Times New Roman" w:hAnsi="Times New Roman" w:cs="Times New Roman"/>
            <w:bCs/>
            <w:iCs/>
            <w:noProof/>
            <w:sz w:val="24"/>
            <w:szCs w:val="24"/>
            <w:lang w:val="en-US"/>
          </w:rPr>
          <w:delText>ere</w:delText>
        </w:r>
      </w:del>
      <w:r w:rsidR="00F95966">
        <w:rPr>
          <w:rFonts w:ascii="Times New Roman" w:eastAsia="Times New Roman" w:hAnsi="Times New Roman" w:cs="Times New Roman"/>
          <w:bCs/>
          <w:iCs/>
          <w:noProof/>
          <w:sz w:val="24"/>
          <w:szCs w:val="24"/>
          <w:lang w:val="en-US"/>
        </w:rPr>
        <w:t xml:space="preserve"> justified to prioritize animal welfare. In addition, the </w:t>
      </w:r>
      <w:r w:rsidR="009423DA">
        <w:rPr>
          <w:rFonts w:ascii="Times New Roman" w:eastAsia="Times New Roman" w:hAnsi="Times New Roman" w:cs="Times New Roman"/>
          <w:bCs/>
          <w:iCs/>
          <w:noProof/>
          <w:sz w:val="24"/>
          <w:szCs w:val="24"/>
          <w:lang w:val="en-US"/>
        </w:rPr>
        <w:t>breathing frequency for the ru</w:t>
      </w:r>
      <w:r w:rsidR="00200BB3">
        <w:rPr>
          <w:rFonts w:ascii="Times New Roman" w:eastAsia="Times New Roman" w:hAnsi="Times New Roman" w:cs="Times New Roman"/>
          <w:bCs/>
          <w:iCs/>
          <w:noProof/>
          <w:sz w:val="24"/>
          <w:szCs w:val="24"/>
          <w:lang w:val="en-US"/>
        </w:rPr>
        <w:t xml:space="preserve">minants in the current study did not </w:t>
      </w:r>
      <w:del w:id="62" w:author="Stacy DeRuiter" w:date="2024-08-22T13:11:00Z">
        <w:r w:rsidR="00200BB3" w:rsidDel="002A685D">
          <w:rPr>
            <w:rFonts w:ascii="Times New Roman" w:eastAsia="Times New Roman" w:hAnsi="Times New Roman" w:cs="Times New Roman"/>
            <w:bCs/>
            <w:iCs/>
            <w:noProof/>
            <w:sz w:val="24"/>
            <w:szCs w:val="24"/>
            <w:lang w:val="en-US"/>
          </w:rPr>
          <w:delText xml:space="preserve">deviate </w:delText>
        </w:r>
      </w:del>
      <w:ins w:id="63" w:author="Stacy DeRuiter" w:date="2024-08-22T13:11:00Z">
        <w:r w:rsidR="002A685D">
          <w:rPr>
            <w:rFonts w:ascii="Times New Roman" w:eastAsia="Times New Roman" w:hAnsi="Times New Roman" w:cs="Times New Roman"/>
            <w:bCs/>
            <w:iCs/>
            <w:noProof/>
            <w:sz w:val="24"/>
            <w:szCs w:val="24"/>
            <w:lang w:val="en-US"/>
          </w:rPr>
          <w:t>differ</w:t>
        </w:r>
        <w:r w:rsidR="002A685D">
          <w:rPr>
            <w:rFonts w:ascii="Times New Roman" w:eastAsia="Times New Roman" w:hAnsi="Times New Roman" w:cs="Times New Roman"/>
            <w:bCs/>
            <w:iCs/>
            <w:noProof/>
            <w:sz w:val="24"/>
            <w:szCs w:val="24"/>
            <w:lang w:val="en-US"/>
          </w:rPr>
          <w:t xml:space="preserve"> </w:t>
        </w:r>
        <w:r w:rsidR="002A685D">
          <w:rPr>
            <w:rFonts w:ascii="Times New Roman" w:eastAsia="Times New Roman" w:hAnsi="Times New Roman" w:cs="Times New Roman"/>
            <w:bCs/>
            <w:iCs/>
            <w:noProof/>
            <w:sz w:val="24"/>
            <w:szCs w:val="24"/>
            <w:lang w:val="en-US"/>
          </w:rPr>
          <w:t xml:space="preserve">noticeably </w:t>
        </w:r>
      </w:ins>
      <w:r w:rsidR="00200BB3">
        <w:rPr>
          <w:rFonts w:ascii="Times New Roman" w:eastAsia="Times New Roman" w:hAnsi="Times New Roman" w:cs="Times New Roman"/>
          <w:bCs/>
          <w:iCs/>
          <w:noProof/>
          <w:sz w:val="24"/>
          <w:szCs w:val="24"/>
          <w:lang w:val="en-US"/>
        </w:rPr>
        <w:t xml:space="preserve">from </w:t>
      </w:r>
      <w:del w:id="64" w:author="Stacy DeRuiter" w:date="2024-08-22T13:11:00Z">
        <w:r w:rsidR="00200BB3" w:rsidDel="002A685D">
          <w:rPr>
            <w:rFonts w:ascii="Times New Roman" w:eastAsia="Times New Roman" w:hAnsi="Times New Roman" w:cs="Times New Roman"/>
            <w:bCs/>
            <w:iCs/>
            <w:noProof/>
            <w:sz w:val="24"/>
            <w:szCs w:val="24"/>
            <w:lang w:val="en-US"/>
          </w:rPr>
          <w:delText>the expected value</w:delText>
        </w:r>
      </w:del>
      <w:ins w:id="65" w:author="Stacy DeRuiter" w:date="2024-08-22T13:11:00Z">
        <w:r w:rsidR="002A685D">
          <w:rPr>
            <w:rFonts w:ascii="Times New Roman" w:eastAsia="Times New Roman" w:hAnsi="Times New Roman" w:cs="Times New Roman"/>
            <w:bCs/>
            <w:iCs/>
            <w:noProof/>
            <w:sz w:val="24"/>
            <w:szCs w:val="24"/>
            <w:lang w:val="en-US"/>
          </w:rPr>
          <w:t>other groups</w:t>
        </w:r>
      </w:ins>
      <w:r w:rsidR="00200BB3">
        <w:rPr>
          <w:rFonts w:ascii="Times New Roman" w:eastAsia="Times New Roman" w:hAnsi="Times New Roman" w:cs="Times New Roman"/>
          <w:bCs/>
          <w:iCs/>
          <w:noProof/>
          <w:sz w:val="24"/>
          <w:szCs w:val="24"/>
          <w:lang w:val="en-US"/>
        </w:rPr>
        <w:t xml:space="preserve"> (Fig. </w:t>
      </w:r>
      <w:r w:rsidR="00280093">
        <w:rPr>
          <w:rFonts w:ascii="Times New Roman" w:eastAsia="Times New Roman" w:hAnsi="Times New Roman" w:cs="Times New Roman"/>
          <w:bCs/>
          <w:iCs/>
          <w:noProof/>
          <w:sz w:val="24"/>
          <w:szCs w:val="24"/>
          <w:lang w:val="en-US"/>
        </w:rPr>
        <w:t>1</w:t>
      </w:r>
      <w:r w:rsidR="00200BB3">
        <w:rPr>
          <w:rFonts w:ascii="Times New Roman" w:eastAsia="Times New Roman" w:hAnsi="Times New Roman" w:cs="Times New Roman"/>
          <w:bCs/>
          <w:iCs/>
          <w:noProof/>
          <w:sz w:val="24"/>
          <w:szCs w:val="24"/>
          <w:lang w:val="en-US"/>
        </w:rPr>
        <w:t xml:space="preserve">). However, </w:t>
      </w:r>
      <w:r w:rsidR="00B82311">
        <w:rPr>
          <w:rFonts w:ascii="Times New Roman" w:eastAsia="Times New Roman" w:hAnsi="Times New Roman" w:cs="Times New Roman"/>
          <w:bCs/>
          <w:iCs/>
          <w:noProof/>
          <w:sz w:val="24"/>
          <w:szCs w:val="24"/>
          <w:lang w:val="en-US"/>
        </w:rPr>
        <w:t xml:space="preserve">unlike past studies, </w:t>
      </w:r>
      <w:r w:rsidR="00200BB3">
        <w:rPr>
          <w:rFonts w:ascii="Times New Roman" w:eastAsia="Times New Roman" w:hAnsi="Times New Roman" w:cs="Times New Roman"/>
          <w:bCs/>
          <w:iCs/>
          <w:noProof/>
          <w:sz w:val="24"/>
          <w:szCs w:val="24"/>
          <w:lang w:val="en-US"/>
        </w:rPr>
        <w:t>we found</w:t>
      </w:r>
      <w:del w:id="66" w:author="Stacy DeRuiter" w:date="2024-08-22T13:11:00Z">
        <w:r w:rsidR="00200BB3" w:rsidDel="002A685D">
          <w:rPr>
            <w:rFonts w:ascii="Times New Roman" w:eastAsia="Times New Roman" w:hAnsi="Times New Roman" w:cs="Times New Roman"/>
            <w:bCs/>
            <w:iCs/>
            <w:noProof/>
            <w:sz w:val="24"/>
            <w:szCs w:val="24"/>
            <w:lang w:val="en-US"/>
          </w:rPr>
          <w:delText xml:space="preserve"> that</w:delText>
        </w:r>
      </w:del>
      <w:r w:rsidR="00200BB3">
        <w:rPr>
          <w:rFonts w:ascii="Times New Roman" w:eastAsia="Times New Roman" w:hAnsi="Times New Roman" w:cs="Times New Roman"/>
          <w:bCs/>
          <w:iCs/>
          <w:noProof/>
          <w:sz w:val="24"/>
          <w:szCs w:val="24"/>
          <w:lang w:val="en-US"/>
        </w:rPr>
        <w:t xml:space="preserve"> the allometric scaling factor for aquatic and semi-aquatic species to be considerably lower than previou</w:t>
      </w:r>
      <w:ins w:id="67" w:author="Stacy DeRuiter" w:date="2024-08-22T13:11:00Z">
        <w:r w:rsidR="002A685D">
          <w:rPr>
            <w:rFonts w:ascii="Times New Roman" w:eastAsia="Times New Roman" w:hAnsi="Times New Roman" w:cs="Times New Roman"/>
            <w:bCs/>
            <w:iCs/>
            <w:noProof/>
            <w:sz w:val="24"/>
            <w:szCs w:val="24"/>
            <w:lang w:val="en-US"/>
          </w:rPr>
          <w:t>sl</w:t>
        </w:r>
      </w:ins>
      <w:del w:id="68" w:author="Stacy DeRuiter" w:date="2024-08-22T13:11:00Z">
        <w:r w:rsidR="00200BB3" w:rsidDel="002A685D">
          <w:rPr>
            <w:rFonts w:ascii="Times New Roman" w:eastAsia="Times New Roman" w:hAnsi="Times New Roman" w:cs="Times New Roman"/>
            <w:bCs/>
            <w:iCs/>
            <w:noProof/>
            <w:sz w:val="24"/>
            <w:szCs w:val="24"/>
            <w:lang w:val="en-US"/>
          </w:rPr>
          <w:delText>ls</w:delText>
        </w:r>
      </w:del>
      <w:r w:rsidR="00200BB3">
        <w:rPr>
          <w:rFonts w:ascii="Times New Roman" w:eastAsia="Times New Roman" w:hAnsi="Times New Roman" w:cs="Times New Roman"/>
          <w:bCs/>
          <w:iCs/>
          <w:noProof/>
          <w:sz w:val="24"/>
          <w:szCs w:val="24"/>
          <w:lang w:val="en-US"/>
        </w:rPr>
        <w:t xml:space="preserve">y reported. </w:t>
      </w:r>
    </w:p>
    <w:p w14:paraId="40556538" w14:textId="03F7E9A2" w:rsidR="00D77551" w:rsidRDefault="009F64FE" w:rsidP="00E202BD">
      <w:pPr>
        <w:widowControl w:val="0"/>
        <w:spacing w:after="0" w:line="480" w:lineRule="auto"/>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ab/>
      </w:r>
      <w:r w:rsidR="002D5D07">
        <w:rPr>
          <w:rFonts w:ascii="Times New Roman" w:eastAsia="Times New Roman" w:hAnsi="Times New Roman" w:cs="Times New Roman"/>
          <w:bCs/>
          <w:iCs/>
          <w:noProof/>
          <w:sz w:val="24"/>
          <w:szCs w:val="24"/>
          <w:lang w:val="en-US"/>
        </w:rPr>
        <w:t>In two</w:t>
      </w:r>
      <w:r w:rsidR="00B82311">
        <w:rPr>
          <w:rFonts w:ascii="Times New Roman" w:eastAsia="Times New Roman" w:hAnsi="Times New Roman" w:cs="Times New Roman"/>
          <w:bCs/>
          <w:iCs/>
          <w:noProof/>
          <w:sz w:val="24"/>
          <w:szCs w:val="24"/>
          <w:lang w:val="en-US"/>
        </w:rPr>
        <w:t xml:space="preserve"> past</w:t>
      </w:r>
      <w:r w:rsidR="002D5D07">
        <w:rPr>
          <w:rFonts w:ascii="Times New Roman" w:eastAsia="Times New Roman" w:hAnsi="Times New Roman" w:cs="Times New Roman"/>
          <w:bCs/>
          <w:iCs/>
          <w:noProof/>
          <w:sz w:val="24"/>
          <w:szCs w:val="24"/>
          <w:lang w:val="en-US"/>
        </w:rPr>
        <w:t xml:space="preserve"> studies it was shown that the allometric scaling </w:t>
      </w:r>
      <w:r w:rsidR="00280093">
        <w:rPr>
          <w:rFonts w:ascii="Times New Roman" w:eastAsia="Times New Roman" w:hAnsi="Times New Roman" w:cs="Times New Roman"/>
          <w:bCs/>
          <w:iCs/>
          <w:noProof/>
          <w:sz w:val="24"/>
          <w:szCs w:val="24"/>
          <w:lang w:val="en-US"/>
        </w:rPr>
        <w:t>factor</w:t>
      </w:r>
      <w:r w:rsidR="002D5D07">
        <w:rPr>
          <w:rFonts w:ascii="Times New Roman" w:eastAsia="Times New Roman" w:hAnsi="Times New Roman" w:cs="Times New Roman"/>
          <w:bCs/>
          <w:iCs/>
          <w:noProof/>
          <w:sz w:val="24"/>
          <w:szCs w:val="24"/>
          <w:lang w:val="en-US"/>
        </w:rPr>
        <w:t xml:space="preserve"> for breathing frequency for aq</w:t>
      </w:r>
      <w:ins w:id="69" w:author="Stacy DeRuiter" w:date="2024-08-22T13:12:00Z">
        <w:r w:rsidR="002A685D">
          <w:rPr>
            <w:rFonts w:ascii="Times New Roman" w:eastAsia="Times New Roman" w:hAnsi="Times New Roman" w:cs="Times New Roman"/>
            <w:bCs/>
            <w:iCs/>
            <w:noProof/>
            <w:sz w:val="24"/>
            <w:szCs w:val="24"/>
            <w:lang w:val="en-US"/>
          </w:rPr>
          <w:t>ua</w:t>
        </w:r>
      </w:ins>
      <w:del w:id="70" w:author="Stacy DeRuiter" w:date="2024-08-22T13:12:00Z">
        <w:r w:rsidR="002D5D07" w:rsidDel="002A685D">
          <w:rPr>
            <w:rFonts w:ascii="Times New Roman" w:eastAsia="Times New Roman" w:hAnsi="Times New Roman" w:cs="Times New Roman"/>
            <w:bCs/>
            <w:iCs/>
            <w:noProof/>
            <w:sz w:val="24"/>
            <w:szCs w:val="24"/>
            <w:lang w:val="en-US"/>
          </w:rPr>
          <w:delText>au</w:delText>
        </w:r>
      </w:del>
      <w:r w:rsidR="002D5D07">
        <w:rPr>
          <w:rFonts w:ascii="Times New Roman" w:eastAsia="Times New Roman" w:hAnsi="Times New Roman" w:cs="Times New Roman"/>
          <w:bCs/>
          <w:iCs/>
          <w:noProof/>
          <w:sz w:val="24"/>
          <w:szCs w:val="24"/>
          <w:lang w:val="en-US"/>
        </w:rPr>
        <w:t xml:space="preserve">tic species had a steeper negative slope (-0.34 to -0.42) as compared with terrestrial mammals (-0.24 to -0.25) </w:t>
      </w:r>
      <w:r w:rsidR="002D5D07">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bT40MjAzPC9SZWNOdW0+PERpc3BsYXlUZXh0PihNb3J0b2xhLCAyMDE1OyBIZTxzdHlsZSBmYWNl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PEVuZE5vdGU+PENpdGU+PEF1dGhvcj5IZTwvQXV0aG9yPjxZZWFyPjIwMjM8L1llYXI+PFJlY051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2D5D07">
        <w:rPr>
          <w:rFonts w:ascii="Times New Roman" w:eastAsia="Times New Roman" w:hAnsi="Times New Roman" w:cs="Times New Roman"/>
          <w:bCs/>
          <w:iCs/>
          <w:noProof/>
          <w:sz w:val="24"/>
          <w:szCs w:val="24"/>
          <w:lang w:val="en-US"/>
        </w:rPr>
      </w:r>
      <w:r w:rsidR="002D5D07">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2015;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2D5D07">
        <w:rPr>
          <w:rFonts w:ascii="Times New Roman" w:eastAsia="Times New Roman" w:hAnsi="Times New Roman" w:cs="Times New Roman"/>
          <w:bCs/>
          <w:iCs/>
          <w:noProof/>
          <w:sz w:val="24"/>
          <w:szCs w:val="24"/>
          <w:lang w:val="en-US"/>
        </w:rPr>
        <w:fldChar w:fldCharType="end"/>
      </w:r>
      <w:r w:rsidR="00A91AF8">
        <w:rPr>
          <w:rFonts w:ascii="Times New Roman" w:eastAsia="Times New Roman" w:hAnsi="Times New Roman" w:cs="Times New Roman"/>
          <w:bCs/>
          <w:iCs/>
          <w:noProof/>
          <w:sz w:val="24"/>
          <w:szCs w:val="24"/>
          <w:lang w:val="en-US"/>
        </w:rPr>
        <w:t xml:space="preserve">. In the current study, the allometric mass-exponent for breathing frequency was </w:t>
      </w:r>
      <w:r w:rsidR="00280093">
        <w:rPr>
          <w:rFonts w:ascii="Times New Roman" w:eastAsia="Times New Roman" w:hAnsi="Times New Roman" w:cs="Times New Roman"/>
          <w:bCs/>
          <w:iCs/>
          <w:noProof/>
          <w:sz w:val="24"/>
          <w:szCs w:val="24"/>
          <w:lang w:val="en-US"/>
        </w:rPr>
        <w:t xml:space="preserve">not different </w:t>
      </w:r>
      <w:r w:rsidR="00A91AF8">
        <w:rPr>
          <w:rFonts w:ascii="Times New Roman" w:eastAsia="Times New Roman" w:hAnsi="Times New Roman" w:cs="Times New Roman"/>
          <w:bCs/>
          <w:iCs/>
          <w:noProof/>
          <w:sz w:val="24"/>
          <w:szCs w:val="24"/>
          <w:lang w:val="en-US"/>
        </w:rPr>
        <w:t xml:space="preserve">for aqautic and semi-aquatic mammals, </w:t>
      </w:r>
      <w:r w:rsidR="00280093">
        <w:rPr>
          <w:rFonts w:ascii="Times New Roman" w:eastAsia="Times New Roman" w:hAnsi="Times New Roman" w:cs="Times New Roman"/>
          <w:bCs/>
          <w:iCs/>
          <w:noProof/>
          <w:sz w:val="24"/>
          <w:szCs w:val="24"/>
          <w:lang w:val="en-US"/>
        </w:rPr>
        <w:t xml:space="preserve">but the mass-exponent for aquatic and semi-aquatic was lower as </w:t>
      </w:r>
      <w:r w:rsidR="00A91AF8">
        <w:rPr>
          <w:rFonts w:ascii="Times New Roman" w:eastAsia="Times New Roman" w:hAnsi="Times New Roman" w:cs="Times New Roman"/>
          <w:bCs/>
          <w:iCs/>
          <w:noProof/>
          <w:sz w:val="24"/>
          <w:szCs w:val="24"/>
          <w:lang w:val="en-US"/>
        </w:rPr>
        <w:t>compared with terrestrial mammals (Table 2</w:t>
      </w:r>
      <w:r w:rsidR="00280093">
        <w:rPr>
          <w:rFonts w:ascii="Times New Roman" w:eastAsia="Times New Roman" w:hAnsi="Times New Roman" w:cs="Times New Roman"/>
          <w:bCs/>
          <w:iCs/>
          <w:noProof/>
          <w:sz w:val="24"/>
          <w:szCs w:val="24"/>
          <w:lang w:val="en-US"/>
        </w:rPr>
        <w:t xml:space="preserve"> and 3</w:t>
      </w:r>
      <w:r w:rsidR="00A91AF8">
        <w:rPr>
          <w:rFonts w:ascii="Times New Roman" w:eastAsia="Times New Roman" w:hAnsi="Times New Roman" w:cs="Times New Roman"/>
          <w:bCs/>
          <w:iCs/>
          <w:noProof/>
          <w:sz w:val="24"/>
          <w:szCs w:val="24"/>
          <w:lang w:val="en-US"/>
        </w:rPr>
        <w:t xml:space="preserve">). </w:t>
      </w:r>
      <w:r w:rsidR="004D05D2">
        <w:rPr>
          <w:rFonts w:ascii="Times New Roman" w:eastAsia="Times New Roman" w:hAnsi="Times New Roman" w:cs="Times New Roman"/>
          <w:bCs/>
          <w:iCs/>
          <w:noProof/>
          <w:sz w:val="24"/>
          <w:szCs w:val="24"/>
          <w:lang w:val="en-US"/>
        </w:rPr>
        <w:t>There are several potential reasons for th</w:t>
      </w:r>
      <w:r w:rsidR="00200BB3">
        <w:rPr>
          <w:rFonts w:ascii="Times New Roman" w:eastAsia="Times New Roman" w:hAnsi="Times New Roman" w:cs="Times New Roman"/>
          <w:bCs/>
          <w:iCs/>
          <w:noProof/>
          <w:sz w:val="24"/>
          <w:szCs w:val="24"/>
          <w:lang w:val="en-US"/>
        </w:rPr>
        <w:t>ese differences</w:t>
      </w:r>
      <w:r w:rsidR="004D05D2">
        <w:rPr>
          <w:rFonts w:ascii="Times New Roman" w:eastAsia="Times New Roman" w:hAnsi="Times New Roman" w:cs="Times New Roman"/>
          <w:bCs/>
          <w:iCs/>
          <w:noProof/>
          <w:sz w:val="24"/>
          <w:szCs w:val="24"/>
          <w:lang w:val="en-US"/>
        </w:rPr>
        <w:t>. In past studies, data collection was not controlled for fasting state and came from a wide range of sources such as animals in human care, laboratory studies and results from wild animals</w:t>
      </w:r>
      <w:r w:rsidR="00200BB3">
        <w:rPr>
          <w:rFonts w:ascii="Times New Roman" w:eastAsia="Times New Roman" w:hAnsi="Times New Roman" w:cs="Times New Roman"/>
          <w:bCs/>
          <w:iCs/>
          <w:noProof/>
          <w:sz w:val="24"/>
          <w:szCs w:val="24"/>
          <w:lang w:val="en-US"/>
        </w:rPr>
        <w:t xml:space="preserve"> where neither fasting state, body mass, age/maturity, or pregnancy status were known</w:t>
      </w:r>
      <w:r w:rsidR="004D05D2">
        <w:rPr>
          <w:rFonts w:ascii="Times New Roman" w:eastAsia="Times New Roman" w:hAnsi="Times New Roman" w:cs="Times New Roman"/>
          <w:bCs/>
          <w:iCs/>
          <w:noProof/>
          <w:sz w:val="24"/>
          <w:szCs w:val="24"/>
          <w:lang w:val="en-US"/>
        </w:rPr>
        <w:t xml:space="preserve"> </w:t>
      </w:r>
      <w:r w:rsidR="004D05D2">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&lt;EndNote&gt;&lt;Cite&gt;&lt;Author&gt;He&lt;/Author&gt;&lt;Year&gt;2023&lt;/Year&gt;&lt;RecNum&gt;4203&lt;/RecNum&gt;&lt;DisplayText&gt;(Mortola &amp;amp; Limoges, 2006; He&lt;style face="italic"&gt; et al.&lt;/style&gt;, 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075AEE">
        <w:rPr>
          <w:rFonts w:ascii="Tahoma" w:eastAsia="Times New Roman" w:hAnsi="Tahoma" w:cs="Tahoma"/>
          <w:bCs/>
          <w:iCs/>
          <w:noProof/>
          <w:sz w:val="24"/>
          <w:szCs w:val="24"/>
          <w:lang w:val="en-US"/>
        </w:rPr>
        <w:instrText>﻿</w:instrText>
      </w:r>
      <w:r w:rsidR="00075AEE">
        <w:rPr>
          <w:rFonts w:ascii="Times New Roman" w:eastAsia="Times New Roman" w:hAnsi="Times New Roman" w:cs="Times New Roman"/>
          <w:bCs/>
          <w:iCs/>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Cite&gt;&lt;Author&gt;Mortola&lt;/Author&gt;&lt;Year&gt;2006&lt;/Year&gt;&lt;RecNum&gt;499&lt;/RecNum&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4D05D2">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(Mortola &amp; Limoges, 2006; He</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2023)</w:t>
      </w:r>
      <w:r w:rsidR="004D05D2">
        <w:rPr>
          <w:rFonts w:ascii="Times New Roman" w:eastAsia="Times New Roman" w:hAnsi="Times New Roman" w:cs="Times New Roman"/>
          <w:bCs/>
          <w:iCs/>
          <w:noProof/>
          <w:sz w:val="24"/>
          <w:szCs w:val="24"/>
          <w:lang w:val="en-US"/>
        </w:rPr>
        <w:fldChar w:fldCharType="end"/>
      </w:r>
      <w:r w:rsidR="004D05D2">
        <w:rPr>
          <w:rFonts w:ascii="Times New Roman" w:eastAsia="Times New Roman" w:hAnsi="Times New Roman" w:cs="Times New Roman"/>
          <w:bCs/>
          <w:iCs/>
          <w:noProof/>
          <w:sz w:val="24"/>
          <w:szCs w:val="24"/>
          <w:lang w:val="en-US"/>
        </w:rPr>
        <w:t xml:space="preserve">. Another potential reason </w:t>
      </w:r>
      <w:r w:rsidR="00FE5FE1">
        <w:rPr>
          <w:rFonts w:ascii="Times New Roman" w:eastAsia="Times New Roman" w:hAnsi="Times New Roman" w:cs="Times New Roman"/>
          <w:bCs/>
          <w:iCs/>
          <w:noProof/>
          <w:sz w:val="24"/>
          <w:szCs w:val="24"/>
          <w:lang w:val="en-US"/>
        </w:rPr>
        <w:t xml:space="preserve">could be </w:t>
      </w:r>
      <w:r w:rsidR="008E04E3">
        <w:rPr>
          <w:rFonts w:ascii="Times New Roman" w:eastAsia="Times New Roman" w:hAnsi="Times New Roman" w:cs="Times New Roman"/>
          <w:bCs/>
          <w:iCs/>
          <w:noProof/>
          <w:sz w:val="24"/>
          <w:szCs w:val="24"/>
          <w:lang w:val="en-US"/>
        </w:rPr>
        <w:t xml:space="preserve">how </w:t>
      </w:r>
      <w:r w:rsidR="00FE5FE1">
        <w:rPr>
          <w:rFonts w:ascii="Times New Roman" w:eastAsia="Times New Roman" w:hAnsi="Times New Roman" w:cs="Times New Roman"/>
          <w:bCs/>
          <w:iCs/>
          <w:noProof/>
          <w:sz w:val="24"/>
          <w:szCs w:val="24"/>
          <w:lang w:val="en-US"/>
        </w:rPr>
        <w:t xml:space="preserve">the species </w:t>
      </w:r>
      <w:r w:rsidR="008E04E3">
        <w:rPr>
          <w:rFonts w:ascii="Times New Roman" w:eastAsia="Times New Roman" w:hAnsi="Times New Roman" w:cs="Times New Roman"/>
          <w:bCs/>
          <w:iCs/>
          <w:noProof/>
          <w:sz w:val="24"/>
          <w:szCs w:val="24"/>
          <w:lang w:val="en-US"/>
        </w:rPr>
        <w:t>were separated into different habitats</w:t>
      </w:r>
      <w:r w:rsidR="003654DF">
        <w:rPr>
          <w:rFonts w:ascii="Times New Roman" w:eastAsia="Times New Roman" w:hAnsi="Times New Roman" w:cs="Times New Roman"/>
          <w:bCs/>
          <w:iCs/>
          <w:noProof/>
          <w:sz w:val="24"/>
          <w:szCs w:val="24"/>
          <w:lang w:val="en-US"/>
        </w:rPr>
        <w:t xml:space="preserve">. For example, </w:t>
      </w:r>
      <w:r w:rsidR="00FE5FE1">
        <w:rPr>
          <w:rFonts w:ascii="Times New Roman" w:eastAsia="Times New Roman" w:hAnsi="Times New Roman" w:cs="Times New Roman"/>
          <w:bCs/>
          <w:iCs/>
          <w:noProof/>
          <w:sz w:val="24"/>
          <w:szCs w:val="24"/>
          <w:lang w:val="en-US"/>
        </w:rPr>
        <w:t xml:space="preserve">in this study </w:t>
      </w:r>
      <w:r w:rsidR="0024583A">
        <w:rPr>
          <w:rFonts w:ascii="Times New Roman" w:eastAsia="Times New Roman" w:hAnsi="Times New Roman" w:cs="Times New Roman"/>
          <w:bCs/>
          <w:iCs/>
          <w:noProof/>
          <w:sz w:val="24"/>
          <w:szCs w:val="24"/>
          <w:lang w:val="en-US"/>
        </w:rPr>
        <w:t xml:space="preserve">we did not consider capybara to be an </w:t>
      </w:r>
      <w:r w:rsidR="0024583A">
        <w:rPr>
          <w:rFonts w:ascii="Times New Roman" w:eastAsia="Times New Roman" w:hAnsi="Times New Roman" w:cs="Times New Roman"/>
          <w:bCs/>
          <w:iCs/>
          <w:noProof/>
          <w:sz w:val="24"/>
          <w:szCs w:val="24"/>
          <w:lang w:val="en-US"/>
        </w:rPr>
        <w:lastRenderedPageBreak/>
        <w:t>aquatic species</w:t>
      </w:r>
      <w:r w:rsidR="003654DF">
        <w:rPr>
          <w:rFonts w:ascii="Times New Roman" w:eastAsia="Times New Roman" w:hAnsi="Times New Roman" w:cs="Times New Roman"/>
          <w:bCs/>
          <w:iCs/>
          <w:noProof/>
          <w:sz w:val="24"/>
          <w:szCs w:val="24"/>
          <w:lang w:val="en-US"/>
        </w:rPr>
        <w:t>,</w:t>
      </w:r>
      <w:r w:rsidR="0024583A">
        <w:rPr>
          <w:rFonts w:ascii="Times New Roman" w:eastAsia="Times New Roman" w:hAnsi="Times New Roman" w:cs="Times New Roman"/>
          <w:bCs/>
          <w:iCs/>
          <w:noProof/>
          <w:sz w:val="24"/>
          <w:szCs w:val="24"/>
          <w:lang w:val="en-US"/>
        </w:rPr>
        <w:t xml:space="preserve"> and the data set in the current study did not include any otter species or the polar bear</w:t>
      </w:r>
      <w:r w:rsidR="008E04E3">
        <w:rPr>
          <w:rFonts w:ascii="Times New Roman" w:eastAsia="Times New Roman" w:hAnsi="Times New Roman" w:cs="Times New Roman"/>
          <w:bCs/>
          <w:iCs/>
          <w:noProof/>
          <w:sz w:val="24"/>
          <w:szCs w:val="24"/>
          <w:lang w:val="en-US"/>
        </w:rPr>
        <w:t xml:space="preserve"> (Figure 1)</w:t>
      </w:r>
      <w:r w:rsidR="0024583A">
        <w:rPr>
          <w:rFonts w:ascii="Times New Roman" w:eastAsia="Times New Roman" w:hAnsi="Times New Roman" w:cs="Times New Roman"/>
          <w:bCs/>
          <w:iCs/>
          <w:noProof/>
          <w:sz w:val="24"/>
          <w:szCs w:val="24"/>
          <w:lang w:val="en-US"/>
        </w:rPr>
        <w:t>. As these species had higher breathing frequencies</w:t>
      </w:r>
      <w:r w:rsidR="004C6406">
        <w:rPr>
          <w:rFonts w:ascii="Times New Roman" w:eastAsia="Times New Roman" w:hAnsi="Times New Roman" w:cs="Times New Roman"/>
          <w:bCs/>
          <w:iCs/>
          <w:noProof/>
          <w:sz w:val="24"/>
          <w:szCs w:val="24"/>
          <w:lang w:val="en-US"/>
        </w:rPr>
        <w:t xml:space="preserve"> than expected from the results in the current study</w:t>
      </w:r>
      <w:r w:rsidR="00D77551">
        <w:rPr>
          <w:rFonts w:ascii="Times New Roman" w:eastAsia="Times New Roman" w:hAnsi="Times New Roman" w:cs="Times New Roman"/>
          <w:bCs/>
          <w:iCs/>
          <w:noProof/>
          <w:sz w:val="24"/>
          <w:szCs w:val="24"/>
          <w:lang w:val="en-US"/>
        </w:rPr>
        <w:t xml:space="preserve"> (see Fig. 1 semiaquatic)</w:t>
      </w:r>
      <w:r w:rsidR="0024583A">
        <w:rPr>
          <w:rFonts w:ascii="Times New Roman" w:eastAsia="Times New Roman" w:hAnsi="Times New Roman" w:cs="Times New Roman"/>
          <w:bCs/>
          <w:iCs/>
          <w:noProof/>
          <w:sz w:val="24"/>
          <w:szCs w:val="24"/>
          <w:lang w:val="en-US"/>
        </w:rPr>
        <w:t>, th</w:t>
      </w:r>
      <w:ins w:id="71" w:author="Stacy DeRuiter" w:date="2024-08-22T13:14:00Z">
        <w:r w:rsidR="008141C7">
          <w:rPr>
            <w:rFonts w:ascii="Times New Roman" w:eastAsia="Times New Roman" w:hAnsi="Times New Roman" w:cs="Times New Roman"/>
            <w:bCs/>
            <w:iCs/>
            <w:noProof/>
            <w:sz w:val="24"/>
            <w:szCs w:val="24"/>
            <w:lang w:val="en-US"/>
          </w:rPr>
          <w:t>eir inclusion</w:t>
        </w:r>
      </w:ins>
      <w:del w:id="72" w:author="Stacy DeRuiter" w:date="2024-08-22T13:14:00Z">
        <w:r w:rsidR="0024583A" w:rsidDel="008141C7">
          <w:rPr>
            <w:rFonts w:ascii="Times New Roman" w:eastAsia="Times New Roman" w:hAnsi="Times New Roman" w:cs="Times New Roman"/>
            <w:bCs/>
            <w:iCs/>
            <w:noProof/>
            <w:sz w:val="24"/>
            <w:szCs w:val="24"/>
            <w:lang w:val="en-US"/>
          </w:rPr>
          <w:delText>is</w:delText>
        </w:r>
      </w:del>
      <w:r w:rsidR="0024583A">
        <w:rPr>
          <w:rFonts w:ascii="Times New Roman" w:eastAsia="Times New Roman" w:hAnsi="Times New Roman" w:cs="Times New Roman"/>
          <w:bCs/>
          <w:iCs/>
          <w:noProof/>
          <w:sz w:val="24"/>
          <w:szCs w:val="24"/>
          <w:lang w:val="en-US"/>
        </w:rPr>
        <w:t xml:space="preserve"> may have increased the slope of the relationship</w:t>
      </w:r>
      <w:r w:rsidR="004C6406">
        <w:rPr>
          <w:rFonts w:ascii="Times New Roman" w:eastAsia="Times New Roman" w:hAnsi="Times New Roman" w:cs="Times New Roman"/>
          <w:bCs/>
          <w:iCs/>
          <w:noProof/>
          <w:sz w:val="24"/>
          <w:szCs w:val="24"/>
          <w:lang w:val="en-US"/>
        </w:rPr>
        <w:t xml:space="preserve"> in the past studies</w:t>
      </w:r>
      <w:r w:rsidR="0024583A">
        <w:rPr>
          <w:rFonts w:ascii="Times New Roman" w:eastAsia="Times New Roman" w:hAnsi="Times New Roman" w:cs="Times New Roman"/>
          <w:bCs/>
          <w:iCs/>
          <w:noProof/>
          <w:sz w:val="24"/>
          <w:szCs w:val="24"/>
          <w:lang w:val="en-US"/>
        </w:rPr>
        <w:t xml:space="preserve">. </w:t>
      </w:r>
      <w:r w:rsidR="00A91AF8">
        <w:rPr>
          <w:rFonts w:ascii="Times New Roman" w:eastAsia="Times New Roman" w:hAnsi="Times New Roman" w:cs="Times New Roman"/>
          <w:bCs/>
          <w:iCs/>
          <w:noProof/>
          <w:sz w:val="24"/>
          <w:szCs w:val="24"/>
          <w:lang w:val="en-US"/>
        </w:rPr>
        <w:t>W</w:t>
      </w:r>
      <w:r w:rsidR="00A31DBE">
        <w:rPr>
          <w:rFonts w:ascii="Times New Roman" w:eastAsia="Times New Roman" w:hAnsi="Times New Roman" w:cs="Times New Roman"/>
          <w:bCs/>
          <w:iCs/>
          <w:noProof/>
          <w:sz w:val="24"/>
          <w:szCs w:val="24"/>
          <w:lang w:val="en-US"/>
        </w:rPr>
        <w:t>hen overlaying the results from the past studies on the regression line</w:t>
      </w:r>
      <w:r w:rsidR="00A91AF8">
        <w:rPr>
          <w:rFonts w:ascii="Times New Roman" w:eastAsia="Times New Roman" w:hAnsi="Times New Roman" w:cs="Times New Roman"/>
          <w:bCs/>
          <w:iCs/>
          <w:noProof/>
          <w:sz w:val="24"/>
          <w:szCs w:val="24"/>
          <w:lang w:val="en-US"/>
        </w:rPr>
        <w:t xml:space="preserve"> obtained in the current study</w:t>
      </w:r>
      <w:r w:rsidR="00A31DBE">
        <w:rPr>
          <w:rFonts w:ascii="Times New Roman" w:eastAsia="Times New Roman" w:hAnsi="Times New Roman" w:cs="Times New Roman"/>
          <w:bCs/>
          <w:iCs/>
          <w:noProof/>
          <w:sz w:val="24"/>
          <w:szCs w:val="24"/>
          <w:lang w:val="en-US"/>
        </w:rPr>
        <w:t xml:space="preserve">, it can be observed that </w:t>
      </w:r>
      <w:r w:rsidR="008E04E3">
        <w:rPr>
          <w:rFonts w:ascii="Times New Roman" w:eastAsia="Times New Roman" w:hAnsi="Times New Roman" w:cs="Times New Roman"/>
          <w:bCs/>
          <w:iCs/>
          <w:noProof/>
          <w:sz w:val="24"/>
          <w:szCs w:val="24"/>
          <w:lang w:val="en-US"/>
        </w:rPr>
        <w:t xml:space="preserve">most data points used in </w:t>
      </w:r>
      <w:r w:rsidR="00A31DBE">
        <w:rPr>
          <w:rFonts w:ascii="Times New Roman" w:eastAsia="Times New Roman" w:hAnsi="Times New Roman" w:cs="Times New Roman"/>
          <w:bCs/>
          <w:iCs/>
          <w:noProof/>
          <w:sz w:val="24"/>
          <w:szCs w:val="24"/>
          <w:lang w:val="en-US"/>
        </w:rPr>
        <w:t>the earlier studies</w:t>
      </w:r>
      <w:r w:rsidR="00BA3C42">
        <w:rPr>
          <w:rFonts w:ascii="Times New Roman" w:eastAsia="Times New Roman" w:hAnsi="Times New Roman" w:cs="Times New Roman"/>
          <w:bCs/>
          <w:iCs/>
          <w:noProof/>
          <w:sz w:val="24"/>
          <w:szCs w:val="24"/>
          <w:lang w:val="en-US"/>
        </w:rPr>
        <w:t xml:space="preserve"> fall above the regression lines</w:t>
      </w:r>
      <w:r w:rsidR="008E04E3">
        <w:rPr>
          <w:rFonts w:ascii="Times New Roman" w:eastAsia="Times New Roman" w:hAnsi="Times New Roman" w:cs="Times New Roman"/>
          <w:bCs/>
          <w:iCs/>
          <w:noProof/>
          <w:sz w:val="24"/>
          <w:szCs w:val="24"/>
          <w:lang w:val="en-US"/>
        </w:rPr>
        <w:t xml:space="preserve">, espeically for the </w:t>
      </w:r>
      <w:r w:rsidR="00BA3C42">
        <w:rPr>
          <w:rFonts w:ascii="Times New Roman" w:eastAsia="Times New Roman" w:hAnsi="Times New Roman" w:cs="Times New Roman"/>
          <w:bCs/>
          <w:iCs/>
          <w:noProof/>
          <w:sz w:val="24"/>
          <w:szCs w:val="24"/>
          <w:lang w:val="en-US"/>
        </w:rPr>
        <w:t>semi</w:t>
      </w:r>
      <w:r w:rsidR="008E04E3">
        <w:rPr>
          <w:rFonts w:ascii="Times New Roman" w:eastAsia="Times New Roman" w:hAnsi="Times New Roman" w:cs="Times New Roman"/>
          <w:bCs/>
          <w:iCs/>
          <w:noProof/>
          <w:sz w:val="24"/>
          <w:szCs w:val="24"/>
          <w:lang w:val="en-US"/>
        </w:rPr>
        <w:t>-</w:t>
      </w:r>
      <w:r w:rsidR="00BA3C42">
        <w:rPr>
          <w:rFonts w:ascii="Times New Roman" w:eastAsia="Times New Roman" w:hAnsi="Times New Roman" w:cs="Times New Roman"/>
          <w:bCs/>
          <w:iCs/>
          <w:noProof/>
          <w:sz w:val="24"/>
          <w:szCs w:val="24"/>
          <w:lang w:val="en-US"/>
        </w:rPr>
        <w:t>aquatic mammals</w:t>
      </w:r>
      <w:r w:rsidR="008E04E3">
        <w:rPr>
          <w:rFonts w:ascii="Times New Roman" w:eastAsia="Times New Roman" w:hAnsi="Times New Roman" w:cs="Times New Roman"/>
          <w:bCs/>
          <w:iCs/>
          <w:noProof/>
          <w:sz w:val="24"/>
          <w:szCs w:val="24"/>
          <w:lang w:val="en-US"/>
        </w:rPr>
        <w:t xml:space="preserve"> (Fig. 1)</w:t>
      </w:r>
      <w:r w:rsidR="00BA3C42">
        <w:rPr>
          <w:rFonts w:ascii="Times New Roman" w:eastAsia="Times New Roman" w:hAnsi="Times New Roman" w:cs="Times New Roman"/>
          <w:bCs/>
          <w:iCs/>
          <w:noProof/>
          <w:sz w:val="24"/>
          <w:szCs w:val="24"/>
          <w:lang w:val="en-US"/>
        </w:rPr>
        <w:t xml:space="preserve">. </w:t>
      </w:r>
    </w:p>
    <w:p w14:paraId="2ABD1D4D" w14:textId="0B6013AB" w:rsidR="004D05D2" w:rsidRDefault="00BA3C42" w:rsidP="00D77551">
      <w:pPr>
        <w:widowControl w:val="0"/>
        <w:spacing w:after="0" w:line="480" w:lineRule="auto"/>
        <w:ind w:firstLine="720"/>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Th</w:t>
      </w:r>
      <w:r w:rsidR="00D77551">
        <w:rPr>
          <w:rFonts w:ascii="Times New Roman" w:eastAsia="Times New Roman" w:hAnsi="Times New Roman" w:cs="Times New Roman"/>
          <w:bCs/>
          <w:iCs/>
          <w:noProof/>
          <w:sz w:val="24"/>
          <w:szCs w:val="24"/>
          <w:lang w:val="en-US"/>
        </w:rPr>
        <w:t>e results in the current study</w:t>
      </w:r>
      <w:r>
        <w:rPr>
          <w:rFonts w:ascii="Times New Roman" w:eastAsia="Times New Roman" w:hAnsi="Times New Roman" w:cs="Times New Roman"/>
          <w:bCs/>
          <w:iCs/>
          <w:noProof/>
          <w:sz w:val="24"/>
          <w:szCs w:val="24"/>
          <w:lang w:val="en-US"/>
        </w:rPr>
        <w:t xml:space="preserve"> </w:t>
      </w:r>
      <w:r w:rsidR="009F099C">
        <w:rPr>
          <w:rFonts w:ascii="Times New Roman" w:eastAsia="Times New Roman" w:hAnsi="Times New Roman" w:cs="Times New Roman"/>
          <w:bCs/>
          <w:iCs/>
          <w:noProof/>
          <w:sz w:val="24"/>
          <w:szCs w:val="24"/>
          <w:lang w:val="en-US"/>
        </w:rPr>
        <w:t>highlight</w:t>
      </w:r>
      <w:del w:id="73" w:author="Stacy DeRuiter" w:date="2024-08-22T13:14:00Z">
        <w:r w:rsidR="009F099C" w:rsidDel="008141C7">
          <w:rPr>
            <w:rFonts w:ascii="Times New Roman" w:eastAsia="Times New Roman" w:hAnsi="Times New Roman" w:cs="Times New Roman"/>
            <w:bCs/>
            <w:iCs/>
            <w:noProof/>
            <w:sz w:val="24"/>
            <w:szCs w:val="24"/>
            <w:lang w:val="en-US"/>
          </w:rPr>
          <w:delText>s</w:delText>
        </w:r>
      </w:del>
      <w:r w:rsidR="009F099C">
        <w:rPr>
          <w:rFonts w:ascii="Times New Roman" w:eastAsia="Times New Roman" w:hAnsi="Times New Roman" w:cs="Times New Roman"/>
          <w:bCs/>
          <w:iCs/>
          <w:noProof/>
          <w:sz w:val="24"/>
          <w:szCs w:val="24"/>
          <w:lang w:val="en-US"/>
        </w:rPr>
        <w:t xml:space="preserve"> the importance of carefully selecting the data depending on the research question. </w:t>
      </w:r>
      <w:r w:rsidR="00C9125C">
        <w:rPr>
          <w:rFonts w:ascii="Times New Roman" w:eastAsia="Times New Roman" w:hAnsi="Times New Roman" w:cs="Times New Roman"/>
          <w:bCs/>
          <w:iCs/>
          <w:noProof/>
          <w:sz w:val="24"/>
          <w:szCs w:val="24"/>
          <w:lang w:val="en-US"/>
        </w:rPr>
        <w:t>For example, the allometric scaling of BMR is used in comparative veterinary medicine to estimate drug dosage in species for wh</w:t>
      </w:r>
      <w:ins w:id="74" w:author="Stacy DeRuiter" w:date="2024-08-22T13:15:00Z">
        <w:r w:rsidR="008141C7">
          <w:rPr>
            <w:rFonts w:ascii="Times New Roman" w:eastAsia="Times New Roman" w:hAnsi="Times New Roman" w:cs="Times New Roman"/>
            <w:bCs/>
            <w:iCs/>
            <w:noProof/>
            <w:sz w:val="24"/>
            <w:szCs w:val="24"/>
            <w:lang w:val="en-US"/>
          </w:rPr>
          <w:t xml:space="preserve">ich </w:t>
        </w:r>
      </w:ins>
      <w:del w:id="75" w:author="Stacy DeRuiter" w:date="2024-08-22T13:15:00Z">
        <w:r w:rsidR="00C9125C" w:rsidDel="008141C7">
          <w:rPr>
            <w:rFonts w:ascii="Times New Roman" w:eastAsia="Times New Roman" w:hAnsi="Times New Roman" w:cs="Times New Roman"/>
            <w:bCs/>
            <w:iCs/>
            <w:noProof/>
            <w:sz w:val="24"/>
            <w:szCs w:val="24"/>
            <w:lang w:val="en-US"/>
          </w:rPr>
          <w:delText xml:space="preserve">ere </w:delText>
        </w:r>
      </w:del>
      <w:r w:rsidR="00C9125C">
        <w:rPr>
          <w:rFonts w:ascii="Times New Roman" w:eastAsia="Times New Roman" w:hAnsi="Times New Roman" w:cs="Times New Roman"/>
          <w:bCs/>
          <w:iCs/>
          <w:noProof/>
          <w:sz w:val="24"/>
          <w:szCs w:val="24"/>
          <w:lang w:val="en-US"/>
        </w:rPr>
        <w:t>there is little or no information. However, during general anesthesia, the mode of ventilation and anesthetic dose may also depend on the individual species</w:t>
      </w:r>
      <w:ins w:id="76" w:author="Stacy DeRuiter" w:date="2024-08-22T13:15:00Z">
        <w:r w:rsidR="008141C7">
          <w:rPr>
            <w:rFonts w:ascii="Times New Roman" w:eastAsia="Times New Roman" w:hAnsi="Times New Roman" w:cs="Times New Roman"/>
            <w:bCs/>
            <w:iCs/>
            <w:noProof/>
            <w:sz w:val="24"/>
            <w:szCs w:val="24"/>
            <w:lang w:val="en-US"/>
          </w:rPr>
          <w:t>’</w:t>
        </w:r>
      </w:ins>
      <w:r w:rsidR="00C9125C">
        <w:rPr>
          <w:rFonts w:ascii="Times New Roman" w:eastAsia="Times New Roman" w:hAnsi="Times New Roman" w:cs="Times New Roman"/>
          <w:bCs/>
          <w:iCs/>
          <w:noProof/>
          <w:sz w:val="24"/>
          <w:szCs w:val="24"/>
          <w:lang w:val="en-US"/>
        </w:rPr>
        <w:t xml:space="preserve"> mode</w:t>
      </w:r>
      <w:r w:rsidR="009D302D">
        <w:rPr>
          <w:rFonts w:ascii="Times New Roman" w:eastAsia="Times New Roman" w:hAnsi="Times New Roman" w:cs="Times New Roman"/>
          <w:bCs/>
          <w:iCs/>
          <w:noProof/>
          <w:sz w:val="24"/>
          <w:szCs w:val="24"/>
          <w:lang w:val="en-US"/>
        </w:rPr>
        <w:t xml:space="preserve"> </w:t>
      </w:r>
      <w:r w:rsidR="00C9125C">
        <w:rPr>
          <w:rFonts w:ascii="Times New Roman" w:eastAsia="Times New Roman" w:hAnsi="Times New Roman" w:cs="Times New Roman"/>
          <w:bCs/>
          <w:iCs/>
          <w:noProof/>
          <w:sz w:val="24"/>
          <w:szCs w:val="24"/>
          <w:lang w:val="en-US"/>
        </w:rPr>
        <w:t>of breathing</w:t>
      </w:r>
      <w:r w:rsidR="00D77551">
        <w:rPr>
          <w:rFonts w:ascii="Times New Roman" w:eastAsia="Times New Roman" w:hAnsi="Times New Roman" w:cs="Times New Roman"/>
          <w:bCs/>
          <w:iCs/>
          <w:noProof/>
          <w:sz w:val="24"/>
          <w:szCs w:val="24"/>
          <w:lang w:val="en-US"/>
        </w:rPr>
        <w:t xml:space="preserve"> </w:t>
      </w:r>
      <w:r w:rsidR="00D77551">
        <w:rPr>
          <w:rFonts w:ascii="Times New Roman" w:eastAsia="Times New Roman" w:hAnsi="Times New Roman" w:cs="Times New Roman"/>
          <w:bCs/>
          <w:iCs/>
          <w:noProof/>
          <w:sz w:val="24"/>
          <w:szCs w:val="24"/>
          <w:lang w:val="en-US"/>
        </w:rPr>
        <w:fldChar w:fldCharType="begin"/>
      </w:r>
      <w:r w:rsidR="00075AEE">
        <w:rPr>
          <w:rFonts w:ascii="Times New Roman" w:eastAsia="Times New Roman" w:hAnsi="Times New Roman" w:cs="Times New Roman"/>
          <w:bCs/>
          <w:iCs/>
          <w:noProof/>
          <w:sz w:val="24"/>
          <w:szCs w:val="24"/>
          <w:lang w:val="en-US"/>
        </w:rPr>
        <w:instrText xml:space="preserve"> ADDIN EN.CITE &lt;EndNote&gt;&lt;Cite&gt;&lt;Author&gt;Le-Bert&lt;/Author&gt;&lt;Year&gt;2024&lt;/Year&gt;&lt;RecNum&gt;4703&lt;/RecNum&gt;&lt;DisplayText&gt;(Le-Bert&lt;style face="italic"&gt; et al.&lt;/style&gt;,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instrText>
      </w:r>
      <w:r w:rsidR="00D7755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(Le-Bert</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D77551">
        <w:rPr>
          <w:rFonts w:ascii="Times New Roman" w:eastAsia="Times New Roman" w:hAnsi="Times New Roman" w:cs="Times New Roman"/>
          <w:bCs/>
          <w:iCs/>
          <w:noProof/>
          <w:sz w:val="24"/>
          <w:szCs w:val="24"/>
          <w:lang w:val="en-US"/>
        </w:rPr>
        <w:fldChar w:fldCharType="end"/>
      </w:r>
      <w:r w:rsidR="00D77551">
        <w:rPr>
          <w:rFonts w:ascii="Times New Roman" w:eastAsia="Times New Roman" w:hAnsi="Times New Roman" w:cs="Times New Roman"/>
          <w:bCs/>
          <w:iCs/>
          <w:noProof/>
          <w:sz w:val="24"/>
          <w:szCs w:val="24"/>
          <w:lang w:val="en-US"/>
        </w:rPr>
        <w:t xml:space="preserve">. </w:t>
      </w:r>
      <w:del w:id="77" w:author="Stacy DeRuiter" w:date="2024-08-22T13:16:00Z">
        <w:r w:rsidR="008755E1" w:rsidDel="008141C7">
          <w:rPr>
            <w:rFonts w:ascii="Times New Roman" w:eastAsia="Times New Roman" w:hAnsi="Times New Roman" w:cs="Times New Roman"/>
            <w:bCs/>
            <w:iCs/>
            <w:noProof/>
            <w:sz w:val="24"/>
            <w:szCs w:val="24"/>
            <w:lang w:val="en-US"/>
          </w:rPr>
          <w:delText xml:space="preserve">When adaptating </w:delText>
        </w:r>
      </w:del>
      <w:ins w:id="78" w:author="Stacy DeRuiter" w:date="2024-08-22T13:17:00Z">
        <w:r w:rsidR="00B40FCD">
          <w:rPr>
            <w:rFonts w:ascii="Times New Roman" w:eastAsia="Times New Roman" w:hAnsi="Times New Roman" w:cs="Times New Roman"/>
            <w:bCs/>
            <w:iCs/>
            <w:noProof/>
            <w:sz w:val="24"/>
            <w:szCs w:val="24"/>
            <w:lang w:val="en-US"/>
          </w:rPr>
          <w:t>For example, a</w:t>
        </w:r>
      </w:ins>
      <w:ins w:id="79" w:author="Stacy DeRuiter" w:date="2024-08-22T13:16:00Z">
        <w:r w:rsidR="008141C7">
          <w:rPr>
            <w:rFonts w:ascii="Times New Roman" w:eastAsia="Times New Roman" w:hAnsi="Times New Roman" w:cs="Times New Roman"/>
            <w:bCs/>
            <w:iCs/>
            <w:noProof/>
            <w:sz w:val="24"/>
            <w:szCs w:val="24"/>
            <w:lang w:val="en-US"/>
          </w:rPr>
          <w:t xml:space="preserve">dapting </w:t>
        </w:r>
      </w:ins>
      <w:r w:rsidR="008755E1">
        <w:rPr>
          <w:rFonts w:ascii="Times New Roman" w:eastAsia="Times New Roman" w:hAnsi="Times New Roman" w:cs="Times New Roman"/>
          <w:bCs/>
          <w:iCs/>
          <w:noProof/>
          <w:sz w:val="24"/>
          <w:szCs w:val="24"/>
          <w:lang w:val="en-US"/>
        </w:rPr>
        <w:t>the manual venti</w:t>
      </w:r>
      <w:ins w:id="80" w:author="Stacy DeRuiter" w:date="2024-08-22T13:15:00Z">
        <w:r w:rsidR="008141C7">
          <w:rPr>
            <w:rFonts w:ascii="Times New Roman" w:eastAsia="Times New Roman" w:hAnsi="Times New Roman" w:cs="Times New Roman"/>
            <w:bCs/>
            <w:iCs/>
            <w:noProof/>
            <w:sz w:val="24"/>
            <w:szCs w:val="24"/>
            <w:lang w:val="en-US"/>
          </w:rPr>
          <w:t>la</w:t>
        </w:r>
      </w:ins>
      <w:del w:id="81" w:author="Stacy DeRuiter" w:date="2024-08-22T13:15:00Z">
        <w:r w:rsidR="008755E1" w:rsidDel="008141C7">
          <w:rPr>
            <w:rFonts w:ascii="Times New Roman" w:eastAsia="Times New Roman" w:hAnsi="Times New Roman" w:cs="Times New Roman"/>
            <w:bCs/>
            <w:iCs/>
            <w:noProof/>
            <w:sz w:val="24"/>
            <w:szCs w:val="24"/>
            <w:lang w:val="en-US"/>
          </w:rPr>
          <w:delText>al</w:delText>
        </w:r>
      </w:del>
      <w:r w:rsidR="008755E1">
        <w:rPr>
          <w:rFonts w:ascii="Times New Roman" w:eastAsia="Times New Roman" w:hAnsi="Times New Roman" w:cs="Times New Roman"/>
          <w:bCs/>
          <w:iCs/>
          <w:noProof/>
          <w:sz w:val="24"/>
          <w:szCs w:val="24"/>
          <w:lang w:val="en-US"/>
        </w:rPr>
        <w:t>tion mode for the bottlenose dolphin</w:t>
      </w:r>
      <w:ins w:id="82" w:author="Stacy DeRuiter" w:date="2024-08-22T13:16:00Z">
        <w:r w:rsidR="008141C7">
          <w:rPr>
            <w:rFonts w:ascii="Times New Roman" w:eastAsia="Times New Roman" w:hAnsi="Times New Roman" w:cs="Times New Roman"/>
            <w:bCs/>
            <w:iCs/>
            <w:noProof/>
            <w:sz w:val="24"/>
            <w:szCs w:val="24"/>
            <w:lang w:val="en-US"/>
          </w:rPr>
          <w:t xml:space="preserve"> </w:t>
        </w:r>
        <w:r w:rsidR="008141C7">
          <w:rPr>
            <w:rFonts w:ascii="Times New Roman" w:eastAsia="Times New Roman" w:hAnsi="Times New Roman" w:cs="Times New Roman"/>
            <w:bCs/>
            <w:iCs/>
            <w:noProof/>
            <w:sz w:val="24"/>
            <w:szCs w:val="24"/>
            <w:lang w:val="en-US"/>
          </w:rPr>
          <w:t xml:space="preserve">helped improve ventilation and gas exchange during anesthesia </w:t>
        </w:r>
        <w:r w:rsidR="008141C7">
          <w:rPr>
            <w:rFonts w:ascii="Times New Roman" w:eastAsia="Times New Roman" w:hAnsi="Times New Roman" w:cs="Times New Roman"/>
            <w:bCs/>
            <w:iCs/>
            <w:noProof/>
            <w:sz w:val="24"/>
            <w:szCs w:val="24"/>
            <w:lang w:val="en-US"/>
          </w:rPr>
          <w:fldChar w:fldCharType="begin"/>
        </w:r>
        <w:r w:rsidR="008141C7">
          <w:rPr>
            <w:rFonts w:ascii="Times New Roman" w:eastAsia="Times New Roman" w:hAnsi="Times New Roman" w:cs="Times New Roman"/>
            <w:bCs/>
            <w:iCs/>
            <w:noProof/>
            <w:sz w:val="24"/>
            <w:szCs w:val="24"/>
            <w:lang w:val="en-US"/>
          </w:rPr>
          <w:instrText xml:space="preserve"> ADDIN EN.CITE &lt;EndNote&gt;&lt;Cite&gt;&lt;Author&gt;Le-Bert&lt;/Author&gt;&lt;Year&gt;2024&lt;/Year&gt;&lt;RecNum&gt;4703&lt;/RecNum&gt;&lt;DisplayText&gt;(Le-Bert&lt;style face="italic"&gt; et al.&lt;/style&gt;,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instrText>
        </w:r>
        <w:r w:rsidR="008141C7">
          <w:rPr>
            <w:rFonts w:ascii="Times New Roman" w:eastAsia="Times New Roman" w:hAnsi="Times New Roman" w:cs="Times New Roman"/>
            <w:bCs/>
            <w:iCs/>
            <w:noProof/>
            <w:sz w:val="24"/>
            <w:szCs w:val="24"/>
            <w:lang w:val="en-US"/>
          </w:rPr>
          <w:fldChar w:fldCharType="separate"/>
        </w:r>
        <w:r w:rsidR="008141C7">
          <w:rPr>
            <w:rFonts w:ascii="Times New Roman" w:eastAsia="Times New Roman" w:hAnsi="Times New Roman" w:cs="Times New Roman"/>
            <w:bCs/>
            <w:iCs/>
            <w:noProof/>
            <w:sz w:val="24"/>
            <w:szCs w:val="24"/>
            <w:lang w:val="en-US"/>
          </w:rPr>
          <w:t>(Le-Bert</w:t>
        </w:r>
        <w:r w:rsidR="008141C7" w:rsidRPr="00075AEE">
          <w:rPr>
            <w:rFonts w:ascii="Times New Roman" w:eastAsia="Times New Roman" w:hAnsi="Times New Roman" w:cs="Times New Roman"/>
            <w:bCs/>
            <w:i/>
            <w:iCs/>
            <w:noProof/>
            <w:sz w:val="24"/>
            <w:szCs w:val="24"/>
            <w:lang w:val="en-US"/>
          </w:rPr>
          <w:t xml:space="preserve"> et al.</w:t>
        </w:r>
        <w:r w:rsidR="008141C7">
          <w:rPr>
            <w:rFonts w:ascii="Times New Roman" w:eastAsia="Times New Roman" w:hAnsi="Times New Roman" w:cs="Times New Roman"/>
            <w:bCs/>
            <w:iCs/>
            <w:noProof/>
            <w:sz w:val="24"/>
            <w:szCs w:val="24"/>
            <w:lang w:val="en-US"/>
          </w:rPr>
          <w:t>, 2024)</w:t>
        </w:r>
        <w:r w:rsidR="008141C7">
          <w:rPr>
            <w:rFonts w:ascii="Times New Roman" w:eastAsia="Times New Roman" w:hAnsi="Times New Roman" w:cs="Times New Roman"/>
            <w:bCs/>
            <w:iCs/>
            <w:noProof/>
            <w:sz w:val="24"/>
            <w:szCs w:val="24"/>
            <w:lang w:val="en-US"/>
          </w:rPr>
          <w:fldChar w:fldCharType="end"/>
        </w:r>
      </w:ins>
      <w:r w:rsidR="008755E1">
        <w:rPr>
          <w:rFonts w:ascii="Times New Roman" w:eastAsia="Times New Roman" w:hAnsi="Times New Roman" w:cs="Times New Roman"/>
          <w:bCs/>
          <w:iCs/>
          <w:noProof/>
          <w:sz w:val="24"/>
          <w:szCs w:val="24"/>
          <w:lang w:val="en-US"/>
        </w:rPr>
        <w:t xml:space="preserve">, </w:t>
      </w:r>
      <w:del w:id="83" w:author="Stacy DeRuiter" w:date="2024-08-22T13:16:00Z">
        <w:r w:rsidR="008755E1" w:rsidDel="008141C7">
          <w:rPr>
            <w:rFonts w:ascii="Times New Roman" w:eastAsia="Times New Roman" w:hAnsi="Times New Roman" w:cs="Times New Roman"/>
            <w:bCs/>
            <w:iCs/>
            <w:noProof/>
            <w:sz w:val="24"/>
            <w:szCs w:val="24"/>
            <w:lang w:val="en-US"/>
          </w:rPr>
          <w:delText xml:space="preserve">which </w:delText>
        </w:r>
      </w:del>
      <w:ins w:id="84" w:author="Stacy DeRuiter" w:date="2024-08-22T13:16:00Z">
        <w:r w:rsidR="008141C7">
          <w:rPr>
            <w:rFonts w:ascii="Times New Roman" w:eastAsia="Times New Roman" w:hAnsi="Times New Roman" w:cs="Times New Roman"/>
            <w:bCs/>
            <w:iCs/>
            <w:noProof/>
            <w:sz w:val="24"/>
            <w:szCs w:val="24"/>
            <w:lang w:val="en-US"/>
          </w:rPr>
          <w:t>since this species</w:t>
        </w:r>
        <w:r w:rsidR="008141C7">
          <w:rPr>
            <w:rFonts w:ascii="Times New Roman" w:eastAsia="Times New Roman" w:hAnsi="Times New Roman" w:cs="Times New Roman"/>
            <w:bCs/>
            <w:iCs/>
            <w:noProof/>
            <w:sz w:val="24"/>
            <w:szCs w:val="24"/>
            <w:lang w:val="en-US"/>
          </w:rPr>
          <w:t xml:space="preserve"> </w:t>
        </w:r>
      </w:ins>
      <w:r w:rsidR="008755E1">
        <w:rPr>
          <w:rFonts w:ascii="Times New Roman" w:eastAsia="Times New Roman" w:hAnsi="Times New Roman" w:cs="Times New Roman"/>
          <w:bCs/>
          <w:iCs/>
          <w:noProof/>
          <w:sz w:val="24"/>
          <w:szCs w:val="24"/>
          <w:lang w:val="en-US"/>
        </w:rPr>
        <w:t xml:space="preserve">has </w:t>
      </w:r>
      <w:r w:rsidR="00D77551">
        <w:rPr>
          <w:rFonts w:ascii="Times New Roman" w:eastAsia="Times New Roman" w:hAnsi="Times New Roman" w:cs="Times New Roman"/>
          <w:bCs/>
          <w:iCs/>
          <w:noProof/>
          <w:sz w:val="24"/>
          <w:szCs w:val="24"/>
          <w:lang w:val="en-US"/>
        </w:rPr>
        <w:t xml:space="preserve">a lower breathing frequency, </w:t>
      </w:r>
      <w:del w:id="85" w:author="Stacy DeRuiter" w:date="2024-08-22T13:16:00Z">
        <w:r w:rsidR="008755E1" w:rsidDel="008141C7">
          <w:rPr>
            <w:rFonts w:ascii="Times New Roman" w:eastAsia="Times New Roman" w:hAnsi="Times New Roman" w:cs="Times New Roman"/>
            <w:bCs/>
            <w:iCs/>
            <w:noProof/>
            <w:sz w:val="24"/>
            <w:szCs w:val="24"/>
            <w:lang w:val="en-US"/>
          </w:rPr>
          <w:delText xml:space="preserve">and </w:delText>
        </w:r>
      </w:del>
      <w:r w:rsidR="00D77551">
        <w:rPr>
          <w:rFonts w:ascii="Times New Roman" w:eastAsia="Times New Roman" w:hAnsi="Times New Roman" w:cs="Times New Roman"/>
          <w:bCs/>
          <w:iCs/>
          <w:noProof/>
          <w:sz w:val="24"/>
          <w:szCs w:val="24"/>
          <w:lang w:val="en-US"/>
        </w:rPr>
        <w:t>higher tidal volume</w:t>
      </w:r>
      <w:r w:rsidR="008755E1">
        <w:rPr>
          <w:rFonts w:ascii="Times New Roman" w:eastAsia="Times New Roman" w:hAnsi="Times New Roman" w:cs="Times New Roman"/>
          <w:bCs/>
          <w:iCs/>
          <w:noProof/>
          <w:sz w:val="24"/>
          <w:szCs w:val="24"/>
          <w:lang w:val="en-US"/>
        </w:rPr>
        <w:t xml:space="preserve"> as compared with terrestrial mammals</w:t>
      </w:r>
      <w:r w:rsidR="00D77551">
        <w:rPr>
          <w:rFonts w:ascii="Times New Roman" w:eastAsia="Times New Roman" w:hAnsi="Times New Roman" w:cs="Times New Roman"/>
          <w:bCs/>
          <w:iCs/>
          <w:noProof/>
          <w:sz w:val="24"/>
          <w:szCs w:val="24"/>
          <w:lang w:val="en-US"/>
        </w:rPr>
        <w:t>,</w:t>
      </w:r>
      <w:del w:id="86" w:author="Stacy DeRuiter" w:date="2024-08-22T13:16:00Z">
        <w:r w:rsidR="00D77551" w:rsidDel="008141C7">
          <w:rPr>
            <w:rFonts w:ascii="Times New Roman" w:eastAsia="Times New Roman" w:hAnsi="Times New Roman" w:cs="Times New Roman"/>
            <w:bCs/>
            <w:iCs/>
            <w:noProof/>
            <w:sz w:val="24"/>
            <w:szCs w:val="24"/>
            <w:lang w:val="en-US"/>
          </w:rPr>
          <w:delText xml:space="preserve"> </w:delText>
        </w:r>
        <w:r w:rsidR="008755E1" w:rsidDel="008141C7">
          <w:rPr>
            <w:rFonts w:ascii="Times New Roman" w:eastAsia="Times New Roman" w:hAnsi="Times New Roman" w:cs="Times New Roman"/>
            <w:bCs/>
            <w:iCs/>
            <w:noProof/>
            <w:sz w:val="24"/>
            <w:szCs w:val="24"/>
            <w:lang w:val="en-US"/>
          </w:rPr>
          <w:delText>and</w:delText>
        </w:r>
      </w:del>
      <w:r w:rsidR="008755E1">
        <w:rPr>
          <w:rFonts w:ascii="Times New Roman" w:eastAsia="Times New Roman" w:hAnsi="Times New Roman" w:cs="Times New Roman"/>
          <w:bCs/>
          <w:iCs/>
          <w:noProof/>
          <w:sz w:val="24"/>
          <w:szCs w:val="24"/>
          <w:lang w:val="en-US"/>
        </w:rPr>
        <w:t xml:space="preserve"> </w:t>
      </w:r>
      <w:r w:rsidR="00D77551">
        <w:rPr>
          <w:rFonts w:ascii="Times New Roman" w:eastAsia="Times New Roman" w:hAnsi="Times New Roman" w:cs="Times New Roman"/>
          <w:bCs/>
          <w:iCs/>
          <w:noProof/>
          <w:sz w:val="24"/>
          <w:szCs w:val="24"/>
          <w:lang w:val="en-US"/>
        </w:rPr>
        <w:t>breaths that begin with exhalation followed by inhalation</w:t>
      </w:r>
      <w:ins w:id="87" w:author="Stacy DeRuiter" w:date="2024-08-22T13:16:00Z">
        <w:r w:rsidR="008141C7">
          <w:rPr>
            <w:rFonts w:ascii="Times New Roman" w:eastAsia="Times New Roman" w:hAnsi="Times New Roman" w:cs="Times New Roman"/>
            <w:bCs/>
            <w:iCs/>
            <w:noProof/>
            <w:sz w:val="24"/>
            <w:szCs w:val="24"/>
            <w:lang w:val="en-US"/>
          </w:rPr>
          <w:t>,</w:t>
        </w:r>
      </w:ins>
      <w:r w:rsidR="00D77551">
        <w:rPr>
          <w:rFonts w:ascii="Times New Roman" w:eastAsia="Times New Roman" w:hAnsi="Times New Roman" w:cs="Times New Roman"/>
          <w:bCs/>
          <w:iCs/>
          <w:noProof/>
          <w:sz w:val="24"/>
          <w:szCs w:val="24"/>
          <w:lang w:val="en-US"/>
        </w:rPr>
        <w:t xml:space="preserve"> and long inter-breathing intervals</w:t>
      </w:r>
      <w:r w:rsidR="009D302D">
        <w:rPr>
          <w:rFonts w:ascii="Times New Roman" w:eastAsia="Times New Roman" w:hAnsi="Times New Roman" w:cs="Times New Roman"/>
          <w:bCs/>
          <w:iCs/>
          <w:noProof/>
          <w:sz w:val="24"/>
          <w:szCs w:val="24"/>
          <w:lang w:val="en-US"/>
        </w:rPr>
        <w:t xml:space="preserve"> </w:t>
      </w:r>
      <w:r w:rsidR="00D77551">
        <w:rPr>
          <w:rFonts w:ascii="Times New Roman" w:eastAsia="Times New Roman" w:hAnsi="Times New Roman" w:cs="Times New Roman"/>
          <w:bCs/>
          <w:iCs/>
          <w:noProof/>
          <w:sz w:val="24"/>
          <w:szCs w:val="24"/>
          <w:lang w:val="en-US"/>
        </w:rPr>
        <w:fldChar w:fldCharType="begin">
          <w:fldData xml:space="preserve">PEVuZE5vdGU+PENpdGU+PEF1dGhvcj5GYWhsbWFuPC9BdXRob3I+PFllYXI+MjAxNzwvWWVhcj48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</w:fldData>
        </w:fldChar>
      </w:r>
      <w:r w:rsidR="00075AEE">
        <w:rPr>
          <w:rFonts w:ascii="Times New Roman" w:eastAsia="Times New Roman" w:hAnsi="Times New Roman" w:cs="Times New Roman"/>
          <w:bCs/>
          <w:iCs/>
          <w:noProof/>
          <w:sz w:val="24"/>
          <w:szCs w:val="24"/>
          <w:lang w:val="en-US"/>
        </w:rPr>
        <w:instrText xml:space="preserve"> ADDIN EN.CITE </w:instrText>
      </w:r>
      <w:r w:rsidR="00075AEE">
        <w:rPr>
          <w:rFonts w:ascii="Times New Roman" w:eastAsia="Times New Roman" w:hAnsi="Times New Roman" w:cs="Times New Roman"/>
          <w:bCs/>
          <w:iCs/>
          <w:noProof/>
          <w:sz w:val="24"/>
          <w:szCs w:val="24"/>
          <w:lang w:val="en-US"/>
        </w:rPr>
        <w:fldChar w:fldCharType="begin">
          <w:fldData xml:space="preserve">PEVuZE5vdGU+PENpdGU+PEF1dGhvcj5GYWhsbWFuPC9BdXRob3I+PFllYXI+MjAxNzwvWWVhcj48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</w:fldData>
        </w:fldChar>
      </w:r>
      <w:r w:rsidR="00075AEE">
        <w:rPr>
          <w:rFonts w:ascii="Times New Roman" w:eastAsia="Times New Roman" w:hAnsi="Times New Roman" w:cs="Times New Roman"/>
          <w:bCs/>
          <w:iCs/>
          <w:noProof/>
          <w:sz w:val="24"/>
          <w:szCs w:val="24"/>
          <w:lang w:val="en-US"/>
        </w:rPr>
        <w:instrText xml:space="preserve"> ADDIN EN.CITE.DATA </w:instrText>
      </w:r>
      <w:r w:rsidR="00075AEE">
        <w:rPr>
          <w:rFonts w:ascii="Times New Roman" w:eastAsia="Times New Roman" w:hAnsi="Times New Roman" w:cs="Times New Roman"/>
          <w:bCs/>
          <w:iCs/>
          <w:noProof/>
          <w:sz w:val="24"/>
          <w:szCs w:val="24"/>
          <w:lang w:val="en-US"/>
        </w:rPr>
      </w:r>
      <w:r w:rsidR="00075AEE">
        <w:rPr>
          <w:rFonts w:ascii="Times New Roman" w:eastAsia="Times New Roman" w:hAnsi="Times New Roman" w:cs="Times New Roman"/>
          <w:bCs/>
          <w:iCs/>
          <w:noProof/>
          <w:sz w:val="24"/>
          <w:szCs w:val="24"/>
          <w:lang w:val="en-US"/>
        </w:rPr>
        <w:fldChar w:fldCharType="end"/>
      </w:r>
      <w:r w:rsidR="00D77551">
        <w:rPr>
          <w:rFonts w:ascii="Times New Roman" w:eastAsia="Times New Roman" w:hAnsi="Times New Roman" w:cs="Times New Roman"/>
          <w:bCs/>
          <w:iCs/>
          <w:noProof/>
          <w:sz w:val="24"/>
          <w:szCs w:val="24"/>
          <w:lang w:val="en-US"/>
        </w:rPr>
      </w:r>
      <w:r w:rsidR="00D77551">
        <w:rPr>
          <w:rFonts w:ascii="Times New Roman" w:eastAsia="Times New Roman" w:hAnsi="Times New Roman" w:cs="Times New Roman"/>
          <w:bCs/>
          <w:iCs/>
          <w:noProof/>
          <w:sz w:val="24"/>
          <w:szCs w:val="24"/>
          <w:lang w:val="en-US"/>
        </w:rPr>
        <w:fldChar w:fldCharType="separate"/>
      </w:r>
      <w:r w:rsidR="00075AEE">
        <w:rPr>
          <w:rFonts w:ascii="Times New Roman" w:eastAsia="Times New Roman" w:hAnsi="Times New Roman" w:cs="Times New Roman"/>
          <w:bCs/>
          <w:iCs/>
          <w:noProof/>
          <w:sz w:val="24"/>
          <w:szCs w:val="24"/>
          <w:lang w:val="en-US"/>
        </w:rPr>
        <w:t>(Fahlman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2015; Fahlman</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2017; Piscitelli-Doshkov</w:t>
      </w:r>
      <w:r w:rsidR="00075AEE" w:rsidRPr="00075AEE">
        <w:rPr>
          <w:rFonts w:ascii="Times New Roman" w:eastAsia="Times New Roman" w:hAnsi="Times New Roman" w:cs="Times New Roman"/>
          <w:bCs/>
          <w:i/>
          <w:iCs/>
          <w:noProof/>
          <w:sz w:val="24"/>
          <w:szCs w:val="24"/>
          <w:lang w:val="en-US"/>
        </w:rPr>
        <w:t xml:space="preserve"> et al.</w:t>
      </w:r>
      <w:r w:rsidR="00075AEE">
        <w:rPr>
          <w:rFonts w:ascii="Times New Roman" w:eastAsia="Times New Roman" w:hAnsi="Times New Roman" w:cs="Times New Roman"/>
          <w:bCs/>
          <w:iCs/>
          <w:noProof/>
          <w:sz w:val="24"/>
          <w:szCs w:val="24"/>
          <w:lang w:val="en-US"/>
        </w:rPr>
        <w:t>, 2024)</w:t>
      </w:r>
      <w:r w:rsidR="00D77551">
        <w:rPr>
          <w:rFonts w:ascii="Times New Roman" w:eastAsia="Times New Roman" w:hAnsi="Times New Roman" w:cs="Times New Roman"/>
          <w:bCs/>
          <w:iCs/>
          <w:noProof/>
          <w:sz w:val="24"/>
          <w:szCs w:val="24"/>
          <w:lang w:val="en-US"/>
        </w:rPr>
        <w:fldChar w:fldCharType="end"/>
      </w:r>
      <w:del w:id="88" w:author="Stacy DeRuiter" w:date="2024-08-22T13:16:00Z">
        <w:r w:rsidR="008755E1" w:rsidDel="008141C7">
          <w:rPr>
            <w:rFonts w:ascii="Times New Roman" w:eastAsia="Times New Roman" w:hAnsi="Times New Roman" w:cs="Times New Roman"/>
            <w:bCs/>
            <w:iCs/>
            <w:noProof/>
            <w:sz w:val="24"/>
            <w:szCs w:val="24"/>
            <w:lang w:val="en-US"/>
          </w:rPr>
          <w:delText xml:space="preserve">, it helped improve ventilation and gas exchange during anesthesia </w:delText>
        </w:r>
        <w:r w:rsidR="008755E1" w:rsidDel="008141C7">
          <w:rPr>
            <w:rFonts w:ascii="Times New Roman" w:eastAsia="Times New Roman" w:hAnsi="Times New Roman" w:cs="Times New Roman"/>
            <w:bCs/>
            <w:iCs/>
            <w:noProof/>
            <w:sz w:val="24"/>
            <w:szCs w:val="24"/>
            <w:lang w:val="en-US"/>
          </w:rPr>
          <w:fldChar w:fldCharType="begin"/>
        </w:r>
        <w:r w:rsidR="00075AEE" w:rsidDel="008141C7">
          <w:rPr>
            <w:rFonts w:ascii="Times New Roman" w:eastAsia="Times New Roman" w:hAnsi="Times New Roman" w:cs="Times New Roman"/>
            <w:bCs/>
            <w:iCs/>
            <w:noProof/>
            <w:sz w:val="24"/>
            <w:szCs w:val="24"/>
            <w:lang w:val="en-US"/>
          </w:rPr>
          <w:delInstrText xml:space="preserve"> ADDIN EN.CITE &lt;EndNote&gt;&lt;Cite&gt;&lt;Author&gt;Le-Bert&lt;/Author&gt;&lt;Year&gt;2024&lt;/Year&gt;&lt;RecNum&gt;4703&lt;/RecNum&gt;&lt;DisplayText&gt;(Le-Bert&lt;style face="italic"&gt; et al.&lt;/style&gt;, 2024)&lt;/DisplayText&gt;&lt;record&gt;&lt;rec-number&gt;4703&lt;/rec-number&gt;&lt;foreign-keys&gt;&lt;key app="EN" db-id="xx5rvz2rypad0ferrdnp9avueprfsdrvarez" timestamp="1720630839"&gt;4703&lt;/key&gt;&lt;/foreign-keys&gt;&lt;ref-type name="Journal Article"&gt;17&lt;/ref-type&gt;&lt;contributors&gt;&lt;authors&gt;&lt;author&gt;Le-Bert,Carolina R.&lt;/author&gt;&lt;author&gt;Bukoski,Alex&lt;/author&gt;&lt;author&gt;Downs,John&lt;/author&gt;&lt;author&gt;Hodgson,David S.&lt;/author&gt;&lt;author&gt;Thombs,Lori&lt;/author&gt;&lt;author&gt;Ridgway,Sam H.&lt;/author&gt;&lt;author&gt;Bailey,James&lt;/author&gt;&lt;/authors&gt;&lt;/contributors&gt;&lt;titles&gt;&lt;title&gt;Apneustic anesthesia ventilation improves pulmonary function in anesthetized bottlenose dolphins (Tursiops truncatus)&lt;/title&gt;&lt;secondary-title&gt;Frontiers in Veterinary Science&lt;/secondary-title&gt;&lt;short-title&gt;Apneustic anesthesia ventilation in dolphins&lt;/short-title&gt;&lt;/titles&gt;&lt;periodical&gt;&lt;full-title&gt;Frontiers in Veterinary Science&lt;/full-title&gt;&lt;/periodical&gt;&lt;volume&gt;11&lt;/volume&gt;&lt;keywords&gt;&lt;keyword&gt;bottlenose dolphin,mechanical ventilation,apneustic anesthesia ventilation,pulmonary physiology,Anesthesia&lt;/keyword&gt;&lt;/keywords&gt;&lt;dates&gt;&lt;year&gt;2024&lt;/year&gt;&lt;pub-dates&gt;&lt;date&gt;2024-April-05&lt;/date&gt;&lt;/pub-dates&gt;&lt;/dates&gt;&lt;isbn&gt;2297-1769&lt;/isbn&gt;&lt;work-type&gt;Original Research&lt;/work-type&gt;&lt;urls&gt;&lt;related-urls&gt;&lt;url&gt;https://www.frontiersin.org/journals/veterinary-science/articles/10.3389/fvets.2024.1287478&lt;/url&gt;&lt;/related-urls&gt;&lt;/urls&gt;&lt;electronic-resource-num&gt;10.3389/fvets.2024.1287478&lt;/electronic-resource-num&gt;&lt;language&gt;English&lt;/language&gt;&lt;/record&gt;&lt;/Cite&gt;&lt;/EndNote&gt;</w:delInstrText>
        </w:r>
        <w:r w:rsidR="008755E1" w:rsidDel="008141C7">
          <w:rPr>
            <w:rFonts w:ascii="Times New Roman" w:eastAsia="Times New Roman" w:hAnsi="Times New Roman" w:cs="Times New Roman"/>
            <w:bCs/>
            <w:iCs/>
            <w:noProof/>
            <w:sz w:val="24"/>
            <w:szCs w:val="24"/>
            <w:lang w:val="en-US"/>
          </w:rPr>
          <w:fldChar w:fldCharType="separate"/>
        </w:r>
        <w:r w:rsidR="00075AEE" w:rsidDel="008141C7">
          <w:rPr>
            <w:rFonts w:ascii="Times New Roman" w:eastAsia="Times New Roman" w:hAnsi="Times New Roman" w:cs="Times New Roman"/>
            <w:bCs/>
            <w:iCs/>
            <w:noProof/>
            <w:sz w:val="24"/>
            <w:szCs w:val="24"/>
            <w:lang w:val="en-US"/>
          </w:rPr>
          <w:delText>(Le-Bert</w:delText>
        </w:r>
        <w:r w:rsidR="00075AEE" w:rsidRPr="00075AEE" w:rsidDel="008141C7">
          <w:rPr>
            <w:rFonts w:ascii="Times New Roman" w:eastAsia="Times New Roman" w:hAnsi="Times New Roman" w:cs="Times New Roman"/>
            <w:bCs/>
            <w:i/>
            <w:iCs/>
            <w:noProof/>
            <w:sz w:val="24"/>
            <w:szCs w:val="24"/>
            <w:lang w:val="en-US"/>
          </w:rPr>
          <w:delText xml:space="preserve"> et al.</w:delText>
        </w:r>
        <w:r w:rsidR="00075AEE" w:rsidDel="008141C7">
          <w:rPr>
            <w:rFonts w:ascii="Times New Roman" w:eastAsia="Times New Roman" w:hAnsi="Times New Roman" w:cs="Times New Roman"/>
            <w:bCs/>
            <w:iCs/>
            <w:noProof/>
            <w:sz w:val="24"/>
            <w:szCs w:val="24"/>
            <w:lang w:val="en-US"/>
          </w:rPr>
          <w:delText>, 2024)</w:delText>
        </w:r>
        <w:r w:rsidR="008755E1" w:rsidDel="008141C7">
          <w:rPr>
            <w:rFonts w:ascii="Times New Roman" w:eastAsia="Times New Roman" w:hAnsi="Times New Roman" w:cs="Times New Roman"/>
            <w:bCs/>
            <w:iCs/>
            <w:noProof/>
            <w:sz w:val="24"/>
            <w:szCs w:val="24"/>
            <w:lang w:val="en-US"/>
          </w:rPr>
          <w:fldChar w:fldCharType="end"/>
        </w:r>
      </w:del>
      <w:r w:rsidR="008755E1">
        <w:rPr>
          <w:rFonts w:ascii="Times New Roman" w:eastAsia="Times New Roman" w:hAnsi="Times New Roman" w:cs="Times New Roman"/>
          <w:bCs/>
          <w:iCs/>
          <w:noProof/>
          <w:sz w:val="24"/>
          <w:szCs w:val="24"/>
          <w:lang w:val="en-US"/>
        </w:rPr>
        <w:t>.</w:t>
      </w:r>
    </w:p>
    <w:p w14:paraId="49314F7B" w14:textId="52AAE29B" w:rsidR="00C9125C" w:rsidRPr="00C9125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The results presented here highlight how comparative respiratory physiology may provide useful for comparative medicine and wildlife conservation. Breathing frequency is relatively easy to measure and is a potentially useful index for respiratory health and overall stress</w:t>
      </w:r>
      <w:r w:rsidR="009D302D">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fldChar w:fldCharType="begin"/>
      </w:r>
      <w:r w:rsidR="00E202BD">
        <w:rPr>
          <w:rFonts w:ascii="Times New Roman" w:eastAsia="Times New Roman" w:hAnsi="Times New Roman" w:cs="Times New Roman"/>
          <w:bCs/>
          <w:iCs/>
          <w:noProof/>
          <w:sz w:val="24"/>
          <w:szCs w:val="24"/>
          <w:lang w:val="en-US"/>
        </w:rPr>
        <w:instrText xml:space="preserve"> ADDIN EN.CITE &lt;EndNote&gt;&lt;Cite&gt;&lt;Author&gt;Divers&lt;/Author&gt;&lt;Year&gt;2008&lt;/Year&gt;&lt;RecNum&gt;4704&lt;/RecNum&gt;&lt;DisplayText&gt;(Divers, 2008)&lt;/DisplayText&gt;&lt;record&gt;&lt;rec-number&gt;4704&lt;/rec-number&gt;&lt;foreign-keys&gt;&lt;key app="EN" db-id="xx5rvz2rypad0ferrdnp9avueprfsdrvarez" timestamp="1720632194"&gt;4704&lt;/key&gt;&lt;/foreign-keys&gt;&lt;ref-type name="Book Section"&gt;5&lt;/ref-type&gt;&lt;contributors&gt;&lt;authors&gt;&lt;author&gt;Divers, T. J.&lt;/author&gt;&lt;/authors&gt;&lt;/contributors&gt;&lt;titles&gt;&lt;title&gt; Respiratory Diseases. Rebhun&amp;apos;s Diseases of Dairy Cattle&lt;/title&gt;&lt;/titles&gt;&lt;pages&gt;79-129&lt;/pages&gt;&lt;section&gt;4&lt;/section&gt;&lt;dates&gt;&lt;year&gt;2008&lt;/year&gt;&lt;/dates&gt;&lt;urls&gt;&lt;/urls&gt;&lt;electronic-resource-num&gt;https://doi.org/10.1016/B978-141603137-6.50007-7&lt;/electronic-resource-num&gt;&lt;/record&gt;&lt;/Cite&gt;&lt;/EndNote&gt;</w:instrText>
      </w:r>
      <w:r w:rsidR="00E202BD">
        <w:rPr>
          <w:rFonts w:ascii="Times New Roman" w:eastAsia="Times New Roman" w:hAnsi="Times New Roman" w:cs="Times New Roman"/>
          <w:bCs/>
          <w:iCs/>
          <w:noProof/>
          <w:sz w:val="24"/>
          <w:szCs w:val="24"/>
          <w:lang w:val="en-US"/>
        </w:rPr>
        <w:fldChar w:fldCharType="separate"/>
      </w:r>
      <w:r w:rsidR="00E202BD">
        <w:rPr>
          <w:rFonts w:ascii="Times New Roman" w:eastAsia="Times New Roman" w:hAnsi="Times New Roman" w:cs="Times New Roman"/>
          <w:bCs/>
          <w:iCs/>
          <w:noProof/>
          <w:sz w:val="24"/>
          <w:szCs w:val="24"/>
          <w:lang w:val="en-US"/>
        </w:rPr>
        <w:t>(Divers, 2008)</w:t>
      </w:r>
      <w:r w:rsidR="00E202BD">
        <w:rPr>
          <w:rFonts w:ascii="Times New Roman" w:eastAsia="Times New Roman" w:hAnsi="Times New Roman" w:cs="Times New Roman"/>
          <w:bCs/>
          <w:iCs/>
          <w:noProof/>
          <w:sz w:val="24"/>
          <w:szCs w:val="24"/>
          <w:lang w:val="en-US"/>
        </w:rPr>
        <w:fldChar w:fldCharType="end"/>
      </w:r>
      <w:r w:rsidRPr="00C9125C">
        <w:rPr>
          <w:rFonts w:ascii="Times New Roman" w:eastAsia="Times New Roman" w:hAnsi="Times New Roman" w:cs="Times New Roman"/>
          <w:bCs/>
          <w:iCs/>
          <w:noProof/>
          <w:sz w:val="24"/>
          <w:szCs w:val="24"/>
          <w:lang w:val="en-US"/>
        </w:rPr>
        <w:t xml:space="preserve">. However, this requires measurements that define baseline values, which may be logistically challenging when dealing with larger, </w:t>
      </w:r>
      <w:commentRangeStart w:id="89"/>
      <w:r w:rsidRPr="00C9125C">
        <w:rPr>
          <w:rFonts w:ascii="Times New Roman" w:eastAsia="Times New Roman" w:hAnsi="Times New Roman" w:cs="Times New Roman"/>
          <w:bCs/>
          <w:iCs/>
          <w:noProof/>
          <w:sz w:val="24"/>
          <w:szCs w:val="24"/>
          <w:lang w:val="en-US"/>
        </w:rPr>
        <w:t>exotic</w:t>
      </w:r>
      <w:commentRangeEnd w:id="89"/>
      <w:r w:rsidR="00976742">
        <w:rPr>
          <w:rStyle w:val="CommentReference"/>
        </w:rPr>
        <w:commentReference w:id="89"/>
      </w:r>
      <w:r w:rsidRPr="00C9125C">
        <w:rPr>
          <w:rFonts w:ascii="Times New Roman" w:eastAsia="Times New Roman" w:hAnsi="Times New Roman" w:cs="Times New Roman"/>
          <w:bCs/>
          <w:iCs/>
          <w:noProof/>
          <w:sz w:val="24"/>
          <w:szCs w:val="24"/>
          <w:lang w:val="en-US"/>
        </w:rPr>
        <w:t xml:space="preserve">, and difficult-to-study species (He et al., 2023). In the current study, collaboration with several institutions that house terrestrial, semi-aquatic, and aquatic mammals permitted non-invasive data collection which </w:t>
      </w:r>
      <w:r w:rsidRPr="00C9125C">
        <w:rPr>
          <w:rFonts w:ascii="Times New Roman" w:eastAsia="Times New Roman" w:hAnsi="Times New Roman" w:cs="Times New Roman"/>
          <w:bCs/>
          <w:iCs/>
          <w:noProof/>
          <w:sz w:val="24"/>
          <w:szCs w:val="24"/>
          <w:lang w:val="en-US"/>
        </w:rPr>
        <w:lastRenderedPageBreak/>
        <w:t xml:space="preserve">provided baseline respiratory information that could be used to identify respiratory health in wild species. For example, </w:t>
      </w:r>
      <w:r w:rsidR="00E202BD" w:rsidRPr="00C9125C">
        <w:rPr>
          <w:rFonts w:ascii="Times New Roman" w:eastAsia="Times New Roman" w:hAnsi="Times New Roman" w:cs="Times New Roman"/>
          <w:bCs/>
          <w:iCs/>
          <w:noProof/>
          <w:sz w:val="24"/>
          <w:szCs w:val="24"/>
          <w:lang w:val="en-US"/>
        </w:rPr>
        <w:t xml:space="preserve">respiratory disease is one of the most common causes for morbidity and mortality </w:t>
      </w:r>
      <w:r w:rsidR="00E202BD">
        <w:rPr>
          <w:rFonts w:ascii="Times New Roman" w:eastAsia="Times New Roman" w:hAnsi="Times New Roman" w:cs="Times New Roman"/>
          <w:bCs/>
          <w:iCs/>
          <w:noProof/>
          <w:sz w:val="24"/>
          <w:szCs w:val="24"/>
          <w:lang w:val="en-US"/>
        </w:rPr>
        <w:t>in cetaceans in both</w:t>
      </w:r>
      <w:del w:id="90" w:author="Stacy DeRuiter" w:date="2024-08-22T13:17:00Z">
        <w:r w:rsidR="00E202BD" w:rsidDel="00976742">
          <w:rPr>
            <w:rFonts w:ascii="Times New Roman" w:eastAsia="Times New Roman" w:hAnsi="Times New Roman" w:cs="Times New Roman"/>
            <w:bCs/>
            <w:iCs/>
            <w:noProof/>
            <w:sz w:val="24"/>
            <w:szCs w:val="24"/>
            <w:lang w:val="en-US"/>
          </w:rPr>
          <w:delText xml:space="preserve"> e</w:delText>
        </w:r>
        <w:r w:rsidRPr="00C9125C" w:rsidDel="00976742">
          <w:rPr>
            <w:rFonts w:ascii="Times New Roman" w:eastAsia="Times New Roman" w:hAnsi="Times New Roman" w:cs="Times New Roman"/>
            <w:bCs/>
            <w:iCs/>
            <w:noProof/>
            <w:sz w:val="24"/>
            <w:szCs w:val="24"/>
            <w:lang w:val="en-US"/>
          </w:rPr>
          <w:delText>he</w:delText>
        </w:r>
      </w:del>
      <w:r w:rsidRPr="00C9125C">
        <w:rPr>
          <w:rFonts w:ascii="Times New Roman" w:eastAsia="Times New Roman" w:hAnsi="Times New Roman" w:cs="Times New Roman"/>
          <w:bCs/>
          <w:iCs/>
          <w:noProof/>
          <w:sz w:val="24"/>
          <w:szCs w:val="24"/>
          <w:lang w:val="en-US"/>
        </w:rPr>
        <w:t xml:space="preserve"> wild animals and </w:t>
      </w:r>
      <w:ins w:id="91" w:author="Stacy DeRuiter" w:date="2024-08-22T13:17:00Z">
        <w:r w:rsidR="00976742">
          <w:rPr>
            <w:rFonts w:ascii="Times New Roman" w:eastAsia="Times New Roman" w:hAnsi="Times New Roman" w:cs="Times New Roman"/>
            <w:bCs/>
            <w:iCs/>
            <w:noProof/>
            <w:sz w:val="24"/>
            <w:szCs w:val="24"/>
            <w:lang w:val="en-US"/>
          </w:rPr>
          <w:t xml:space="preserve">those </w:t>
        </w:r>
      </w:ins>
      <w:r w:rsidRPr="00C9125C">
        <w:rPr>
          <w:rFonts w:ascii="Times New Roman" w:eastAsia="Times New Roman" w:hAnsi="Times New Roman" w:cs="Times New Roman"/>
          <w:bCs/>
          <w:iCs/>
          <w:noProof/>
          <w:sz w:val="24"/>
          <w:szCs w:val="24"/>
          <w:lang w:val="en-US"/>
        </w:rPr>
        <w:t xml:space="preserve">housed in managed care (Sharp et al., 2014; Sweeney and Ridgway, 1975; Venn-Watson et al., 2012). Respiratory disease is often masked and symptoms often occur when the disease has </w:t>
      </w:r>
      <w:r w:rsidR="00E202BD">
        <w:rPr>
          <w:rFonts w:ascii="Times New Roman" w:eastAsia="Times New Roman" w:hAnsi="Times New Roman" w:cs="Times New Roman"/>
          <w:bCs/>
          <w:iCs/>
          <w:noProof/>
          <w:sz w:val="24"/>
          <w:szCs w:val="24"/>
          <w:lang w:val="en-US"/>
        </w:rPr>
        <w:t>progressed to an advanced stage</w:t>
      </w:r>
      <w:r w:rsidRPr="00C9125C">
        <w:rPr>
          <w:rFonts w:ascii="Times New Roman" w:eastAsia="Times New Roman" w:hAnsi="Times New Roman" w:cs="Times New Roman"/>
          <w:bCs/>
          <w:iCs/>
          <w:noProof/>
          <w:sz w:val="24"/>
          <w:szCs w:val="24"/>
          <w:lang w:val="en-US"/>
        </w:rPr>
        <w:t>. Thus, breathing frequency may be a simple and useful method to evaluate respiratory health and stress. In poorly studie</w:t>
      </w:r>
      <w:r w:rsidR="00E202BD">
        <w:rPr>
          <w:rFonts w:ascii="Times New Roman" w:eastAsia="Times New Roman" w:hAnsi="Times New Roman" w:cs="Times New Roman"/>
          <w:bCs/>
          <w:iCs/>
          <w:noProof/>
          <w:sz w:val="24"/>
          <w:szCs w:val="24"/>
          <w:lang w:val="en-US"/>
        </w:rPr>
        <w:t>d species,</w:t>
      </w:r>
      <w:r w:rsidRPr="00C9125C">
        <w:rPr>
          <w:rFonts w:ascii="Times New Roman" w:eastAsia="Times New Roman" w:hAnsi="Times New Roman" w:cs="Times New Roman"/>
          <w:bCs/>
          <w:iCs/>
          <w:noProof/>
          <w:sz w:val="24"/>
          <w:szCs w:val="24"/>
          <w:lang w:val="en-US"/>
        </w:rPr>
        <w:t xml:space="preserve"> </w:t>
      </w:r>
      <w:r w:rsidR="00E202BD">
        <w:rPr>
          <w:rFonts w:ascii="Times New Roman" w:eastAsia="Times New Roman" w:hAnsi="Times New Roman" w:cs="Times New Roman"/>
          <w:bCs/>
          <w:iCs/>
          <w:noProof/>
          <w:sz w:val="24"/>
          <w:szCs w:val="24"/>
          <w:lang w:val="en-US"/>
        </w:rPr>
        <w:t xml:space="preserve">allometric </w:t>
      </w:r>
      <w:r w:rsidRPr="00C9125C">
        <w:rPr>
          <w:rFonts w:ascii="Times New Roman" w:eastAsia="Times New Roman" w:hAnsi="Times New Roman" w:cs="Times New Roman"/>
          <w:bCs/>
          <w:iCs/>
          <w:noProof/>
          <w:sz w:val="24"/>
          <w:szCs w:val="24"/>
          <w:lang w:val="en-US"/>
        </w:rPr>
        <w:t>extrapolat</w:t>
      </w:r>
      <w:r w:rsidR="00E202BD">
        <w:rPr>
          <w:rFonts w:ascii="Times New Roman" w:eastAsia="Times New Roman" w:hAnsi="Times New Roman" w:cs="Times New Roman"/>
          <w:bCs/>
          <w:iCs/>
          <w:noProof/>
          <w:sz w:val="24"/>
          <w:szCs w:val="24"/>
          <w:lang w:val="en-US"/>
        </w:rPr>
        <w:t>ion from</w:t>
      </w:r>
      <w:r w:rsidR="00E202BD" w:rsidRPr="00C9125C">
        <w:rPr>
          <w:rFonts w:ascii="Times New Roman" w:eastAsia="Times New Roman" w:hAnsi="Times New Roman" w:cs="Times New Roman"/>
          <w:bCs/>
          <w:iCs/>
          <w:noProof/>
          <w:sz w:val="24"/>
          <w:szCs w:val="24"/>
          <w:lang w:val="en-US"/>
        </w:rPr>
        <w:t xml:space="preserve"> related wild species </w:t>
      </w:r>
      <w:r w:rsidRPr="00C9125C">
        <w:rPr>
          <w:rFonts w:ascii="Times New Roman" w:eastAsia="Times New Roman" w:hAnsi="Times New Roman" w:cs="Times New Roman"/>
          <w:bCs/>
          <w:iCs/>
          <w:noProof/>
          <w:sz w:val="24"/>
          <w:szCs w:val="24"/>
          <w:lang w:val="en-US"/>
        </w:rPr>
        <w:t xml:space="preserve">may complement wildlife health assessments, </w:t>
      </w:r>
      <w:del w:id="92" w:author="Stacy DeRuiter" w:date="2024-08-22T13:18:00Z">
        <w:r w:rsidRPr="00C9125C" w:rsidDel="00976742">
          <w:rPr>
            <w:rFonts w:ascii="Times New Roman" w:eastAsia="Times New Roman" w:hAnsi="Times New Roman" w:cs="Times New Roman"/>
            <w:bCs/>
            <w:iCs/>
            <w:noProof/>
            <w:sz w:val="24"/>
            <w:szCs w:val="24"/>
            <w:lang w:val="en-US"/>
          </w:rPr>
          <w:delText xml:space="preserve">, </w:delText>
        </w:r>
      </w:del>
      <w:r w:rsidRPr="00C9125C">
        <w:rPr>
          <w:rFonts w:ascii="Times New Roman" w:eastAsia="Times New Roman" w:hAnsi="Times New Roman" w:cs="Times New Roman"/>
          <w:bCs/>
          <w:iCs/>
          <w:noProof/>
          <w:sz w:val="24"/>
          <w:szCs w:val="24"/>
          <w:lang w:val="en-US"/>
        </w:rPr>
        <w:t>including habitat quality monitoring, climate change and human activities impact, and early management of potential disease outbreaks.</w:t>
      </w:r>
    </w:p>
    <w:p w14:paraId="1DB0A104" w14:textId="2B196A35" w:rsidR="009F099C" w:rsidRDefault="00C9125C" w:rsidP="00E202BD">
      <w:pPr>
        <w:widowControl w:val="0"/>
        <w:spacing w:after="0" w:line="480" w:lineRule="auto"/>
        <w:ind w:firstLine="720"/>
        <w:rPr>
          <w:rFonts w:ascii="Times New Roman" w:eastAsia="Times New Roman" w:hAnsi="Times New Roman" w:cs="Times New Roman"/>
          <w:bCs/>
          <w:iCs/>
          <w:noProof/>
          <w:sz w:val="24"/>
          <w:szCs w:val="24"/>
          <w:lang w:val="en-US"/>
        </w:rPr>
      </w:pPr>
      <w:r w:rsidRPr="00C9125C">
        <w:rPr>
          <w:rFonts w:ascii="Times New Roman" w:eastAsia="Times New Roman" w:hAnsi="Times New Roman" w:cs="Times New Roman"/>
          <w:bCs/>
          <w:iCs/>
          <w:noProof/>
          <w:sz w:val="24"/>
          <w:szCs w:val="24"/>
          <w:lang w:val="en-US"/>
        </w:rPr>
        <w:t>From a clinical point-of-view, empirical extrapolation of medical protocols or drug delivery is already common practice</w:t>
      </w:r>
      <w:ins w:id="93" w:author="Stacy DeRuiter" w:date="2024-08-22T13:18:00Z">
        <w:r w:rsidR="00976742">
          <w:rPr>
            <w:rFonts w:ascii="Times New Roman" w:eastAsia="Times New Roman" w:hAnsi="Times New Roman" w:cs="Times New Roman"/>
            <w:bCs/>
            <w:iCs/>
            <w:noProof/>
            <w:sz w:val="24"/>
            <w:szCs w:val="24"/>
            <w:lang w:val="en-US"/>
          </w:rPr>
          <w:t>,</w:t>
        </w:r>
      </w:ins>
      <w:r w:rsidRPr="00C9125C">
        <w:rPr>
          <w:rFonts w:ascii="Times New Roman" w:eastAsia="Times New Roman" w:hAnsi="Times New Roman" w:cs="Times New Roman"/>
          <w:bCs/>
          <w:iCs/>
          <w:noProof/>
          <w:sz w:val="24"/>
          <w:szCs w:val="24"/>
          <w:lang w:val="en-US"/>
        </w:rPr>
        <w:t xml:space="preserve"> but may result in problems when extrapolating between species (Freitas and Carregaro, 2013; Mahmood, 2007). Clinicians often use allometric scaling of BMR to estimate drug dose or other clinical assessments, while species</w:t>
      </w:r>
      <w:ins w:id="94" w:author="Stacy DeRuiter" w:date="2024-08-22T13:18:00Z">
        <w:r w:rsidR="00976742">
          <w:rPr>
            <w:rFonts w:ascii="Times New Roman" w:eastAsia="Times New Roman" w:hAnsi="Times New Roman" w:cs="Times New Roman"/>
            <w:bCs/>
            <w:iCs/>
            <w:noProof/>
            <w:sz w:val="24"/>
            <w:szCs w:val="24"/>
            <w:lang w:val="en-US"/>
          </w:rPr>
          <w:t>-</w:t>
        </w:r>
      </w:ins>
      <w:del w:id="95" w:author="Stacy DeRuiter" w:date="2024-08-22T13:18:00Z">
        <w:r w:rsidRPr="00C9125C" w:rsidDel="00976742">
          <w:rPr>
            <w:rFonts w:ascii="Times New Roman" w:eastAsia="Times New Roman" w:hAnsi="Times New Roman" w:cs="Times New Roman"/>
            <w:bCs/>
            <w:iCs/>
            <w:noProof/>
            <w:sz w:val="24"/>
            <w:szCs w:val="24"/>
            <w:lang w:val="en-US"/>
          </w:rPr>
          <w:delText xml:space="preserve"> </w:delText>
        </w:r>
      </w:del>
      <w:r w:rsidRPr="00C9125C">
        <w:rPr>
          <w:rFonts w:ascii="Times New Roman" w:eastAsia="Times New Roman" w:hAnsi="Times New Roman" w:cs="Times New Roman"/>
          <w:bCs/>
          <w:iCs/>
          <w:noProof/>
          <w:sz w:val="24"/>
          <w:szCs w:val="24"/>
          <w:lang w:val="en-US"/>
        </w:rPr>
        <w:t>specific physiological details, such as respiratory rate, are often ignored (Freitas and Carregaro, 2013; Mahmood, 2007). The allometric relationship presented here, using data collected on animals with a basal definition, provides a complementary method to evaluate baseline respiratory physiology, which reduces the risk of medical extrapolation, improving safety and efficacy. Moreover, understanding how breathing frequency scales with size between species permits an initial evaluation of respiratory and systematic health. This may be particularly valuable in a field setting approach, where rapid triage and prioritization is required before a more detailed  comprehensive diagnostis of respiratory or other underlying disorders are possible.</w:t>
      </w:r>
      <w:r w:rsidR="009F099C">
        <w:rPr>
          <w:rFonts w:ascii="Times New Roman" w:eastAsia="Times New Roman" w:hAnsi="Times New Roman" w:cs="Times New Roman"/>
          <w:bCs/>
          <w:iCs/>
          <w:noProof/>
          <w:sz w:val="24"/>
          <w:szCs w:val="24"/>
          <w:lang w:val="en-US"/>
        </w:rPr>
        <w:tab/>
      </w:r>
    </w:p>
    <w:p w14:paraId="5ECDB8A4" w14:textId="5F8CEE2A" w:rsidR="0099749D" w:rsidRPr="00AE07C4" w:rsidRDefault="006814A6" w:rsidP="005B1208">
      <w:pPr>
        <w:widowControl w:val="0"/>
        <w:spacing w:after="0" w:line="480" w:lineRule="auto"/>
        <w:jc w:val="both"/>
        <w:rPr>
          <w:rFonts w:ascii="Times New Roman" w:eastAsia="Times New Roman" w:hAnsi="Times New Roman" w:cs="Times New Roman"/>
          <w:bCs/>
          <w:iCs/>
          <w:noProof/>
          <w:sz w:val="24"/>
          <w:szCs w:val="24"/>
          <w:lang w:val="en-US"/>
        </w:rPr>
      </w:pPr>
      <w:r>
        <w:rPr>
          <w:rFonts w:ascii="Times New Roman" w:eastAsia="Times New Roman" w:hAnsi="Times New Roman" w:cs="Times New Roman"/>
          <w:bCs/>
          <w:iCs/>
          <w:noProof/>
          <w:sz w:val="24"/>
          <w:szCs w:val="24"/>
          <w:lang w:val="en-US"/>
        </w:rPr>
        <w:t xml:space="preserve"> </w:t>
      </w:r>
      <w:r w:rsidR="00550170">
        <w:rPr>
          <w:rFonts w:ascii="Times New Roman" w:eastAsia="Times New Roman" w:hAnsi="Times New Roman" w:cs="Times New Roman"/>
          <w:bCs/>
          <w:iCs/>
          <w:noProof/>
          <w:sz w:val="24"/>
          <w:szCs w:val="24"/>
          <w:lang w:val="en-US"/>
        </w:rPr>
        <w:t xml:space="preserve"> </w:t>
      </w:r>
    </w:p>
    <w:p w14:paraId="58816007" w14:textId="37CAFD45" w:rsidR="003031E8" w:rsidRDefault="009B0342" w:rsidP="0099749D">
      <w:pPr>
        <w:widowControl w:val="0"/>
        <w:spacing w:after="0" w:line="480" w:lineRule="auto"/>
        <w:jc w:val="both"/>
        <w:rPr>
          <w:rFonts w:ascii="Times New Roman" w:eastAsia="Times New Roman" w:hAnsi="Times New Roman" w:cs="Times New Roman"/>
          <w:b/>
          <w:i/>
          <w:noProof/>
          <w:sz w:val="24"/>
          <w:szCs w:val="24"/>
          <w:u w:val="single"/>
          <w:lang w:val="en-US"/>
        </w:rPr>
      </w:pPr>
      <w:r>
        <w:rPr>
          <w:rFonts w:ascii="Times New Roman" w:eastAsia="Times New Roman" w:hAnsi="Times New Roman" w:cs="Times New Roman"/>
          <w:b/>
          <w:bCs/>
          <w:i/>
          <w:iCs/>
          <w:noProof/>
          <w:sz w:val="24"/>
          <w:szCs w:val="24"/>
          <w:u w:val="single"/>
          <w:lang w:val="en-US"/>
        </w:rPr>
        <w:t>5</w:t>
      </w:r>
      <w:r w:rsidR="00097DEC" w:rsidRPr="00311A62">
        <w:rPr>
          <w:rFonts w:ascii="Times New Roman" w:eastAsia="Times New Roman" w:hAnsi="Times New Roman" w:cs="Times New Roman"/>
          <w:b/>
          <w:i/>
          <w:noProof/>
          <w:sz w:val="24"/>
          <w:szCs w:val="24"/>
          <w:u w:val="single"/>
          <w:lang w:val="en-US"/>
        </w:rPr>
        <w:t xml:space="preserve">. </w:t>
      </w:r>
      <w:r w:rsidR="003031E8" w:rsidRPr="00097DEC">
        <w:rPr>
          <w:rFonts w:ascii="Times New Roman" w:eastAsia="Times New Roman" w:hAnsi="Times New Roman" w:cs="Times New Roman"/>
          <w:b/>
          <w:i/>
          <w:noProof/>
          <w:sz w:val="24"/>
          <w:szCs w:val="24"/>
          <w:u w:val="single"/>
          <w:lang w:val="en-US"/>
        </w:rPr>
        <w:t>Con</w:t>
      </w:r>
      <w:r w:rsidR="00311A62">
        <w:rPr>
          <w:rFonts w:ascii="Times New Roman" w:eastAsia="Times New Roman" w:hAnsi="Times New Roman" w:cs="Times New Roman"/>
          <w:b/>
          <w:i/>
          <w:noProof/>
          <w:sz w:val="24"/>
          <w:szCs w:val="24"/>
          <w:u w:val="single"/>
          <w:lang w:val="en-US"/>
        </w:rPr>
        <w:t>c</w:t>
      </w:r>
      <w:r w:rsidR="003031E8" w:rsidRPr="00097DEC">
        <w:rPr>
          <w:rFonts w:ascii="Times New Roman" w:eastAsia="Times New Roman" w:hAnsi="Times New Roman" w:cs="Times New Roman"/>
          <w:b/>
          <w:i/>
          <w:noProof/>
          <w:sz w:val="24"/>
          <w:szCs w:val="24"/>
          <w:u w:val="single"/>
          <w:lang w:val="en-US"/>
        </w:rPr>
        <w:t>lusion</w:t>
      </w:r>
    </w:p>
    <w:p w14:paraId="41E1F047" w14:textId="592581BB" w:rsidR="00E202BD" w:rsidRPr="00E202BD" w:rsidRDefault="00E202BD" w:rsidP="00E202BD">
      <w:pPr>
        <w:widowControl w:val="0"/>
        <w:spacing w:after="0" w:line="480" w:lineRule="auto"/>
        <w:ind w:firstLine="720"/>
        <w:jc w:val="both"/>
        <w:rPr>
          <w:rFonts w:ascii="Times New Roman" w:eastAsia="Times New Roman" w:hAnsi="Times New Roman" w:cs="Times New Roman"/>
          <w:bCs/>
          <w:iCs/>
          <w:noProof/>
          <w:sz w:val="24"/>
          <w:szCs w:val="24"/>
          <w:lang w:val="en-US"/>
        </w:rPr>
      </w:pPr>
      <w:r w:rsidRPr="00E202BD">
        <w:rPr>
          <w:rFonts w:ascii="Times New Roman" w:eastAsia="Times New Roman" w:hAnsi="Times New Roman" w:cs="Times New Roman"/>
          <w:bCs/>
          <w:iCs/>
          <w:noProof/>
          <w:sz w:val="24"/>
          <w:szCs w:val="24"/>
          <w:lang w:val="en-US"/>
        </w:rPr>
        <w:lastRenderedPageBreak/>
        <w:t xml:space="preserve">In </w:t>
      </w:r>
      <w:r>
        <w:rPr>
          <w:rFonts w:ascii="Times New Roman" w:eastAsia="Times New Roman" w:hAnsi="Times New Roman" w:cs="Times New Roman"/>
          <w:bCs/>
          <w:iCs/>
          <w:noProof/>
          <w:sz w:val="24"/>
          <w:szCs w:val="24"/>
          <w:lang w:val="en-US"/>
        </w:rPr>
        <w:t>the current study, we coll</w:t>
      </w:r>
      <w:r w:rsidR="00E20136">
        <w:rPr>
          <w:rFonts w:ascii="Times New Roman" w:eastAsia="Times New Roman" w:hAnsi="Times New Roman" w:cs="Times New Roman"/>
          <w:bCs/>
          <w:iCs/>
          <w:noProof/>
          <w:sz w:val="24"/>
          <w:szCs w:val="24"/>
          <w:lang w:val="en-US"/>
        </w:rPr>
        <w:t xml:space="preserve">ected </w:t>
      </w:r>
      <w:r>
        <w:rPr>
          <w:rFonts w:ascii="Times New Roman" w:eastAsia="Times New Roman" w:hAnsi="Times New Roman" w:cs="Times New Roman"/>
          <w:bCs/>
          <w:iCs/>
          <w:noProof/>
          <w:sz w:val="24"/>
          <w:szCs w:val="24"/>
          <w:lang w:val="en-US"/>
        </w:rPr>
        <w:t xml:space="preserve">breathing frequency </w:t>
      </w:r>
      <w:r w:rsidR="00E20136">
        <w:rPr>
          <w:rFonts w:ascii="Times New Roman" w:eastAsia="Times New Roman" w:hAnsi="Times New Roman" w:cs="Times New Roman"/>
          <w:bCs/>
          <w:iCs/>
          <w:noProof/>
          <w:sz w:val="24"/>
          <w:szCs w:val="24"/>
          <w:lang w:val="en-US"/>
        </w:rPr>
        <w:t xml:space="preserve">the morning after an overnight fast </w:t>
      </w:r>
      <w:r>
        <w:rPr>
          <w:rFonts w:ascii="Times New Roman" w:eastAsia="Times New Roman" w:hAnsi="Times New Roman" w:cs="Times New Roman"/>
          <w:bCs/>
          <w:iCs/>
          <w:noProof/>
          <w:sz w:val="24"/>
          <w:szCs w:val="24"/>
          <w:lang w:val="en-US"/>
        </w:rPr>
        <w:t xml:space="preserve">in adult, inactive mammals </w:t>
      </w:r>
      <w:r w:rsidR="00E20136">
        <w:rPr>
          <w:rFonts w:ascii="Times New Roman" w:eastAsia="Times New Roman" w:hAnsi="Times New Roman" w:cs="Times New Roman"/>
          <w:bCs/>
          <w:iCs/>
          <w:noProof/>
          <w:sz w:val="24"/>
          <w:szCs w:val="24"/>
          <w:lang w:val="en-US"/>
        </w:rPr>
        <w:t>species</w:t>
      </w:r>
      <w:ins w:id="96" w:author="Stacy DeRuiter" w:date="2024-08-22T13:19:00Z">
        <w:r w:rsidR="00CF1C83">
          <w:rPr>
            <w:rFonts w:ascii="Times New Roman" w:eastAsia="Times New Roman" w:hAnsi="Times New Roman" w:cs="Times New Roman"/>
            <w:bCs/>
            <w:iCs/>
            <w:noProof/>
            <w:sz w:val="24"/>
            <w:szCs w:val="24"/>
            <w:lang w:val="en-US"/>
          </w:rPr>
          <w:t xml:space="preserve"> over a</w:t>
        </w:r>
      </w:ins>
      <w:del w:id="97" w:author="Stacy DeRuiter" w:date="2024-08-22T13:19:00Z">
        <w:r w:rsidR="00E20136" w:rsidDel="00CF1C83">
          <w:rPr>
            <w:rFonts w:ascii="Times New Roman" w:eastAsia="Times New Roman" w:hAnsi="Times New Roman" w:cs="Times New Roman"/>
            <w:bCs/>
            <w:iCs/>
            <w:noProof/>
            <w:sz w:val="24"/>
            <w:szCs w:val="24"/>
            <w:lang w:val="en-US"/>
          </w:rPr>
          <w:delText xml:space="preserve"> covering a 2.5-fol</w:delText>
        </w:r>
        <w:r w:rsidR="00E20136" w:rsidDel="00976742">
          <w:rPr>
            <w:rFonts w:ascii="Times New Roman" w:eastAsia="Times New Roman" w:hAnsi="Times New Roman" w:cs="Times New Roman"/>
            <w:bCs/>
            <w:iCs/>
            <w:noProof/>
            <w:sz w:val="24"/>
            <w:szCs w:val="24"/>
            <w:lang w:val="en-US"/>
          </w:rPr>
          <w:delText>d</w:delText>
        </w:r>
        <w:r w:rsidR="00E20136" w:rsidDel="00CF1C83">
          <w:rPr>
            <w:rFonts w:ascii="Times New Roman" w:eastAsia="Times New Roman" w:hAnsi="Times New Roman" w:cs="Times New Roman"/>
            <w:bCs/>
            <w:iCs/>
            <w:noProof/>
            <w:sz w:val="24"/>
            <w:szCs w:val="24"/>
            <w:lang w:val="en-US"/>
          </w:rPr>
          <w:delText xml:space="preserve"> </w:delText>
        </w:r>
      </w:del>
      <w:r w:rsidR="00E20136">
        <w:rPr>
          <w:rFonts w:ascii="Times New Roman" w:eastAsia="Times New Roman" w:hAnsi="Times New Roman" w:cs="Times New Roman"/>
          <w:bCs/>
          <w:iCs/>
          <w:noProof/>
          <w:sz w:val="24"/>
          <w:szCs w:val="24"/>
          <w:lang w:val="en-US"/>
        </w:rPr>
        <w:t xml:space="preserve"> body mass range</w:t>
      </w:r>
      <w:ins w:id="98" w:author="Stacy DeRuiter" w:date="2024-08-22T13:19:00Z">
        <w:r w:rsidR="00CF1C83">
          <w:rPr>
            <w:rFonts w:ascii="Times New Roman" w:eastAsia="Times New Roman" w:hAnsi="Times New Roman" w:cs="Times New Roman"/>
            <w:bCs/>
            <w:iCs/>
            <w:noProof/>
            <w:sz w:val="24"/>
            <w:szCs w:val="24"/>
            <w:lang w:val="en-US"/>
          </w:rPr>
          <w:t xml:space="preserve"> of 2.5 orders of magnitude</w:t>
        </w:r>
      </w:ins>
      <w:r w:rsidR="00E20136">
        <w:rPr>
          <w:rFonts w:ascii="Times New Roman" w:eastAsia="Times New Roman" w:hAnsi="Times New Roman" w:cs="Times New Roman"/>
          <w:bCs/>
          <w:iCs/>
          <w:noProof/>
          <w:sz w:val="24"/>
          <w:szCs w:val="24"/>
          <w:lang w:val="en-US"/>
        </w:rPr>
        <w:t>. We divided the mammals into terrestrial, semi-aquatic, and aquatic based on their life style. The results suggest that there are differences in the allome</w:t>
      </w:r>
      <w:del w:id="99" w:author="Stacy DeRuiter" w:date="2024-08-22T13:20:00Z">
        <w:r w:rsidR="00E20136" w:rsidDel="00CF1C83">
          <w:rPr>
            <w:rFonts w:ascii="Times New Roman" w:eastAsia="Times New Roman" w:hAnsi="Times New Roman" w:cs="Times New Roman"/>
            <w:bCs/>
            <w:iCs/>
            <w:noProof/>
            <w:sz w:val="24"/>
            <w:szCs w:val="24"/>
            <w:lang w:val="en-US"/>
          </w:rPr>
          <w:delText>r</w:delText>
        </w:r>
      </w:del>
      <w:r w:rsidR="00E20136">
        <w:rPr>
          <w:rFonts w:ascii="Times New Roman" w:eastAsia="Times New Roman" w:hAnsi="Times New Roman" w:cs="Times New Roman"/>
          <w:bCs/>
          <w:iCs/>
          <w:noProof/>
          <w:sz w:val="24"/>
          <w:szCs w:val="24"/>
          <w:lang w:val="en-US"/>
        </w:rPr>
        <w:t xml:space="preserve">tric relationship between breathing frequency and body mass, </w:t>
      </w:r>
      <w:del w:id="100" w:author="Stacy DeRuiter" w:date="2024-08-22T13:20:00Z">
        <w:r w:rsidR="00E20136" w:rsidDel="00CF1C83">
          <w:rPr>
            <w:rFonts w:ascii="Times New Roman" w:eastAsia="Times New Roman" w:hAnsi="Times New Roman" w:cs="Times New Roman"/>
            <w:bCs/>
            <w:iCs/>
            <w:noProof/>
            <w:sz w:val="24"/>
            <w:szCs w:val="24"/>
            <w:lang w:val="en-US"/>
          </w:rPr>
          <w:delText>and both the</w:delText>
        </w:r>
      </w:del>
      <w:ins w:id="101" w:author="Stacy DeRuiter" w:date="2024-08-22T13:20:00Z">
        <w:r w:rsidR="00CF1C83">
          <w:rPr>
            <w:rFonts w:ascii="Times New Roman" w:eastAsia="Times New Roman" w:hAnsi="Times New Roman" w:cs="Times New Roman"/>
            <w:bCs/>
            <w:iCs/>
            <w:noProof/>
            <w:sz w:val="24"/>
            <w:szCs w:val="24"/>
            <w:lang w:val="en-US"/>
          </w:rPr>
          <w:t>with a different</w:t>
        </w:r>
      </w:ins>
      <w:r w:rsidR="00E20136">
        <w:rPr>
          <w:rFonts w:ascii="Times New Roman" w:eastAsia="Times New Roman" w:hAnsi="Times New Roman" w:cs="Times New Roman"/>
          <w:bCs/>
          <w:iCs/>
          <w:noProof/>
          <w:sz w:val="24"/>
          <w:szCs w:val="24"/>
          <w:lang w:val="en-US"/>
        </w:rPr>
        <w:t xml:space="preserve"> slope (allometric constant) </w:t>
      </w:r>
      <w:del w:id="102" w:author="Stacy DeRuiter" w:date="2024-08-22T13:20:00Z">
        <w:r w:rsidR="00E20136" w:rsidDel="00CF1C83">
          <w:rPr>
            <w:rFonts w:ascii="Times New Roman" w:eastAsia="Times New Roman" w:hAnsi="Times New Roman" w:cs="Times New Roman"/>
            <w:bCs/>
            <w:iCs/>
            <w:noProof/>
            <w:sz w:val="24"/>
            <w:szCs w:val="24"/>
            <w:lang w:val="en-US"/>
          </w:rPr>
          <w:delText xml:space="preserve">and intercept are different </w:delText>
        </w:r>
      </w:del>
      <w:r w:rsidR="00E20136">
        <w:rPr>
          <w:rFonts w:ascii="Times New Roman" w:eastAsia="Times New Roman" w:hAnsi="Times New Roman" w:cs="Times New Roman"/>
          <w:bCs/>
          <w:iCs/>
          <w:noProof/>
          <w:sz w:val="24"/>
          <w:szCs w:val="24"/>
          <w:lang w:val="en-US"/>
        </w:rPr>
        <w:t xml:space="preserve">between aquatic/semi-aquatic mammals and terrestrial mammals, but not between aquatic and semi-aquatic mammals. The results in aquatic/semi-aquatic mammals differ substantially from previous studies, which may reflect differences in studies on fed and fasted mammals. These data may provide useful baseline values for estimating respiratroy frequency in exotic, and large species where controlled studies are difficult, and could help with conservation management of threatened species.  </w:t>
      </w:r>
    </w:p>
    <w:p w14:paraId="32649F4B" w14:textId="77777777" w:rsidR="000F4458" w:rsidRDefault="000F4458" w:rsidP="0099749D">
      <w:pPr>
        <w:widowControl w:val="0"/>
        <w:spacing w:after="160" w:line="259" w:lineRule="auto"/>
        <w:jc w:val="both"/>
        <w:rPr>
          <w:rFonts w:ascii="Times New Roman" w:eastAsia="Times New Roman" w:hAnsi="Times New Roman" w:cs="Times New Roman"/>
          <w:noProof/>
          <w:sz w:val="24"/>
          <w:szCs w:val="24"/>
          <w:lang w:val="en-US"/>
        </w:rPr>
      </w:pPr>
    </w:p>
    <w:p w14:paraId="61E95FD6" w14:textId="344BDD7D" w:rsidR="00F877ED" w:rsidRPr="00F877ED" w:rsidRDefault="00F877ED" w:rsidP="00F877ED">
      <w:pPr>
        <w:widowControl w:val="0"/>
        <w:spacing w:after="160" w:line="259" w:lineRule="auto"/>
        <w:jc w:val="both"/>
        <w:rPr>
          <w:rFonts w:ascii="Times New Roman" w:eastAsia="Times New Roman" w:hAnsi="Times New Roman" w:cs="Times New Roman"/>
          <w:b/>
          <w:bCs/>
          <w:noProof/>
          <w:sz w:val="24"/>
          <w:szCs w:val="24"/>
          <w:lang w:val="en-US"/>
        </w:rPr>
      </w:pPr>
      <w:r w:rsidRPr="00F877ED">
        <w:rPr>
          <w:rFonts w:ascii="Times New Roman" w:eastAsia="Times New Roman" w:hAnsi="Times New Roman" w:cs="Times New Roman"/>
          <w:b/>
          <w:bCs/>
          <w:noProof/>
          <w:sz w:val="24"/>
          <w:szCs w:val="24"/>
          <w:lang w:val="en-US"/>
        </w:rPr>
        <w:t>Acknowledgments</w:t>
      </w:r>
    </w:p>
    <w:p w14:paraId="03A76152" w14:textId="57DB718D" w:rsidR="00097DEC" w:rsidRPr="0055530B" w:rsidRDefault="004D21D4" w:rsidP="0055530B">
      <w:pPr>
        <w:widowControl w:val="0"/>
        <w:spacing w:after="160" w:line="259" w:lineRule="auto"/>
        <w:rPr>
          <w:rFonts w:ascii="Times New Roman" w:hAnsi="Times New Roman" w:cs="Times New Roman"/>
          <w:sz w:val="24"/>
          <w:szCs w:val="24"/>
          <w:lang w:val="en-US"/>
        </w:rPr>
      </w:pPr>
      <w:r>
        <w:rPr>
          <w:rFonts w:ascii="Times New Roman" w:eastAsia="Times New Roman" w:hAnsi="Times New Roman" w:cs="Times New Roman"/>
          <w:noProof/>
          <w:sz w:val="24"/>
          <w:szCs w:val="24"/>
          <w:lang w:val="en-US"/>
        </w:rPr>
        <w:t>Funding for this project was supported by the Oceanografic, Valencia Spain, and Kolmarden Wildlife Park, Sweden.</w:t>
      </w:r>
      <w:r w:rsidR="00F877ED" w:rsidRPr="00F877ED">
        <w:rPr>
          <w:rFonts w:ascii="Times New Roman" w:eastAsia="Times New Roman" w:hAnsi="Times New Roman" w:cs="Times New Roman"/>
          <w:noProof/>
          <w:sz w:val="24"/>
          <w:szCs w:val="24"/>
          <w:lang w:val="en-US"/>
        </w:rPr>
        <w:t xml:space="preserve"> </w:t>
      </w:r>
      <w:r w:rsidR="00FE6F69">
        <w:rPr>
          <w:rFonts w:ascii="Times New Roman" w:eastAsia="Times New Roman" w:hAnsi="Times New Roman" w:cs="Times New Roman"/>
          <w:noProof/>
          <w:sz w:val="24"/>
          <w:szCs w:val="24"/>
          <w:lang w:val="en-US"/>
        </w:rPr>
        <w:t xml:space="preserve">We would like to thank the </w:t>
      </w:r>
      <w:r w:rsidR="00FE6F69" w:rsidRPr="00FE6F69">
        <w:rPr>
          <w:rFonts w:ascii="Times New Roman" w:eastAsia="Times New Roman" w:hAnsi="Times New Roman" w:cs="Times New Roman"/>
          <w:noProof/>
          <w:sz w:val="24"/>
          <w:szCs w:val="24"/>
          <w:lang w:val="en-US"/>
        </w:rPr>
        <w:t xml:space="preserve">Pinniped Husbandry </w:t>
      </w:r>
      <w:r w:rsidR="005065C7">
        <w:rPr>
          <w:rFonts w:ascii="Times New Roman" w:eastAsia="Times New Roman" w:hAnsi="Times New Roman" w:cs="Times New Roman"/>
          <w:noProof/>
          <w:sz w:val="24"/>
          <w:szCs w:val="24"/>
          <w:lang w:val="en-US"/>
        </w:rPr>
        <w:t xml:space="preserve">and </w:t>
      </w:r>
      <w:r w:rsidR="005065C7" w:rsidRPr="005065C7">
        <w:rPr>
          <w:rFonts w:ascii="Times New Roman" w:eastAsia="Times New Roman" w:hAnsi="Times New Roman" w:cs="Times New Roman"/>
          <w:noProof/>
          <w:sz w:val="24"/>
          <w:szCs w:val="24"/>
          <w:lang w:val="en-US"/>
        </w:rPr>
        <w:t>Cetacean Husbandry</w:t>
      </w:r>
      <w:r w:rsidR="005065C7">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Teams at Mystic Aquarium</w:t>
      </w:r>
      <w:r w:rsidR="00FE6F69">
        <w:rPr>
          <w:rFonts w:ascii="Times New Roman" w:eastAsia="Times New Roman" w:hAnsi="Times New Roman" w:cs="Times New Roman"/>
          <w:noProof/>
          <w:sz w:val="24"/>
          <w:szCs w:val="24"/>
          <w:lang w:val="en-US"/>
        </w:rPr>
        <w:t xml:space="preserve">, </w:t>
      </w:r>
      <w:r w:rsidR="00FE6F69" w:rsidRPr="00FE6F69">
        <w:rPr>
          <w:rFonts w:ascii="Times New Roman" w:eastAsia="Times New Roman" w:hAnsi="Times New Roman" w:cs="Times New Roman"/>
          <w:noProof/>
          <w:sz w:val="24"/>
          <w:szCs w:val="24"/>
          <w:lang w:val="en-US"/>
        </w:rPr>
        <w:t>Kelly Fischbach and Concepción López</w:t>
      </w:r>
      <w:r w:rsidR="00FE6F69">
        <w:rPr>
          <w:rFonts w:ascii="Times New Roman" w:eastAsia="Times New Roman" w:hAnsi="Times New Roman" w:cs="Times New Roman"/>
          <w:noProof/>
          <w:sz w:val="24"/>
          <w:szCs w:val="24"/>
          <w:lang w:val="en-US"/>
        </w:rPr>
        <w:t xml:space="preserve"> from the Dolphin Company, </w:t>
      </w:r>
      <w:r w:rsidR="002D689A">
        <w:rPr>
          <w:rFonts w:ascii="Times New Roman" w:eastAsia="Times New Roman" w:hAnsi="Times New Roman" w:cs="Times New Roman"/>
          <w:noProof/>
          <w:sz w:val="24"/>
          <w:szCs w:val="24"/>
          <w:lang w:val="en-US"/>
        </w:rPr>
        <w:t xml:space="preserve">the staff at </w:t>
      </w:r>
      <w:r w:rsidR="002D689A" w:rsidRPr="002D689A">
        <w:rPr>
          <w:rFonts w:ascii="Times New Roman" w:eastAsia="Times New Roman" w:hAnsi="Times New Roman" w:cs="Times New Roman"/>
          <w:noProof/>
          <w:sz w:val="24"/>
          <w:szCs w:val="24"/>
          <w:lang w:val="en-US"/>
        </w:rPr>
        <w:t>Mississippi Aquarium</w:t>
      </w:r>
      <w:r w:rsidR="002D689A">
        <w:rPr>
          <w:rFonts w:ascii="Times New Roman" w:eastAsia="Times New Roman" w:hAnsi="Times New Roman" w:cs="Times New Roman"/>
          <w:noProof/>
          <w:sz w:val="24"/>
          <w:szCs w:val="24"/>
          <w:lang w:val="en-US"/>
        </w:rPr>
        <w:t xml:space="preserve"> that helped collect data,</w:t>
      </w:r>
      <w:r w:rsidR="005531E0" w:rsidRPr="005531E0">
        <w:rPr>
          <w:rFonts w:ascii="Times New Roman" w:eastAsia="Times New Roman" w:hAnsi="Times New Roman" w:cs="Times New Roman"/>
          <w:noProof/>
          <w:sz w:val="24"/>
          <w:szCs w:val="24"/>
          <w:lang w:val="en-US"/>
        </w:rPr>
        <w:t xml:space="preserve"> the staff of Okinawa Churaumi Aquarium and Okinawa Churashaima Foundation</w:t>
      </w:r>
      <w:r w:rsidR="005531E0">
        <w:rPr>
          <w:rFonts w:ascii="Times New Roman" w:eastAsia="Times New Roman" w:hAnsi="Times New Roman" w:cs="Times New Roman"/>
          <w:noProof/>
          <w:sz w:val="24"/>
          <w:szCs w:val="24"/>
          <w:lang w:val="en-US"/>
        </w:rPr>
        <w:t>,</w:t>
      </w:r>
      <w:r w:rsidR="006F1519">
        <w:rPr>
          <w:rFonts w:ascii="Times New Roman" w:eastAsia="Times New Roman" w:hAnsi="Times New Roman" w:cs="Times New Roman"/>
          <w:noProof/>
          <w:sz w:val="24"/>
          <w:szCs w:val="24"/>
          <w:lang w:val="en-US"/>
        </w:rPr>
        <w:t xml:space="preserve"> Sara Torres Ortiz, Javier Almunia, the killer whale and dolphin teams at Loro Parque</w:t>
      </w:r>
      <w:r w:rsidR="0055530B">
        <w:rPr>
          <w:rFonts w:ascii="Times New Roman" w:hAnsi="Times New Roman" w:cs="Times New Roman"/>
          <w:sz w:val="24"/>
          <w:szCs w:val="24"/>
        </w:rPr>
        <w:t xml:space="preserve">, </w:t>
      </w:r>
      <w:r w:rsidR="00844A8D">
        <w:rPr>
          <w:rFonts w:ascii="Times New Roman" w:hAnsi="Times New Roman" w:cs="Times New Roman"/>
          <w:sz w:val="24"/>
          <w:szCs w:val="24"/>
        </w:rPr>
        <w:t xml:space="preserve">the Pilot whale team at Sea World-San Diego, </w:t>
      </w:r>
      <w:r w:rsidR="0055530B">
        <w:rPr>
          <w:rFonts w:ascii="Times New Roman" w:hAnsi="Times New Roman" w:cs="Times New Roman"/>
          <w:sz w:val="24"/>
          <w:szCs w:val="24"/>
        </w:rPr>
        <w:t xml:space="preserve">and </w:t>
      </w:r>
      <w:r w:rsidR="0055530B" w:rsidRPr="0055530B">
        <w:rPr>
          <w:rFonts w:ascii="Times New Roman" w:hAnsi="Times New Roman" w:cs="Times New Roman"/>
          <w:sz w:val="24"/>
          <w:szCs w:val="24"/>
        </w:rPr>
        <w:t>Guacimaro Soler</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Andrea Ortola</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Marina Gutiérrez</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Nerea Cortezon</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Chiara Ciulla</w:t>
      </w:r>
      <w:r w:rsidR="0055530B">
        <w:rPr>
          <w:rFonts w:ascii="Times New Roman" w:hAnsi="Times New Roman" w:cs="Times New Roman"/>
          <w:sz w:val="24"/>
          <w:szCs w:val="24"/>
        </w:rPr>
        <w:t xml:space="preserve">, </w:t>
      </w:r>
      <w:r w:rsidR="0055530B" w:rsidRPr="0055530B">
        <w:rPr>
          <w:rFonts w:ascii="Times New Roman" w:hAnsi="Times New Roman" w:cs="Times New Roman"/>
          <w:sz w:val="24"/>
          <w:szCs w:val="24"/>
          <w:lang w:val="en-US"/>
        </w:rPr>
        <w:t>Encarna Carrión</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Juan Olazaba</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Sandra Salido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Jorge Blanco</w:t>
      </w:r>
      <w:r w:rsidR="0055530B">
        <w:rPr>
          <w:rFonts w:ascii="Times New Roman" w:hAnsi="Times New Roman" w:cs="Times New Roman"/>
          <w:sz w:val="24"/>
          <w:szCs w:val="24"/>
          <w:lang w:val="en-US"/>
        </w:rPr>
        <w:t xml:space="preserve">, </w:t>
      </w:r>
      <w:r w:rsidR="0055530B" w:rsidRPr="0055530B">
        <w:rPr>
          <w:rFonts w:ascii="Times New Roman" w:hAnsi="Times New Roman" w:cs="Times New Roman"/>
          <w:sz w:val="24"/>
          <w:szCs w:val="24"/>
          <w:lang w:val="en-US"/>
        </w:rPr>
        <w:t>Alexandra Lillo</w:t>
      </w:r>
      <w:r w:rsidR="0055530B">
        <w:rPr>
          <w:rFonts w:ascii="Times New Roman" w:hAnsi="Times New Roman" w:cs="Times New Roman"/>
          <w:sz w:val="24"/>
          <w:szCs w:val="24"/>
          <w:lang w:val="en-US"/>
        </w:rPr>
        <w:t>, and Juan Cruz at the Oceanografic.</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Breathing rates from </w:t>
      </w:r>
      <w:r w:rsidR="004C4B95">
        <w:rPr>
          <w:rFonts w:ascii="Times New Roman" w:hAnsi="Times New Roman" w:cs="Times New Roman"/>
          <w:sz w:val="24"/>
          <w:szCs w:val="24"/>
          <w:lang w:val="en-US"/>
        </w:rPr>
        <w:t xml:space="preserve">harbor </w:t>
      </w:r>
      <w:r w:rsidR="004C4B95" w:rsidRPr="004C4B95">
        <w:rPr>
          <w:rFonts w:ascii="Times New Roman" w:hAnsi="Times New Roman" w:cs="Times New Roman"/>
          <w:sz w:val="24"/>
          <w:szCs w:val="24"/>
          <w:lang w:val="en-US"/>
        </w:rPr>
        <w:t xml:space="preserve">porpoises </w:t>
      </w:r>
      <w:r w:rsidR="004C4B95">
        <w:rPr>
          <w:rFonts w:ascii="Times New Roman" w:hAnsi="Times New Roman" w:cs="Times New Roman"/>
          <w:sz w:val="24"/>
          <w:szCs w:val="24"/>
          <w:lang w:val="en-US"/>
        </w:rPr>
        <w:t xml:space="preserve">(held under </w:t>
      </w:r>
      <w:r w:rsidR="004C4B95" w:rsidRPr="004C4B95">
        <w:rPr>
          <w:rFonts w:ascii="Times New Roman" w:hAnsi="Times New Roman" w:cs="Times New Roman"/>
          <w:sz w:val="24"/>
          <w:szCs w:val="24"/>
          <w:lang w:val="en-US"/>
        </w:rPr>
        <w:t xml:space="preserve">permit </w:t>
      </w:r>
      <w:r w:rsidR="00483E5E" w:rsidRPr="004C4B95">
        <w:rPr>
          <w:rFonts w:ascii="Times New Roman" w:hAnsi="Times New Roman" w:cs="Times New Roman"/>
          <w:sz w:val="24"/>
          <w:szCs w:val="24"/>
          <w:lang w:val="en-US"/>
        </w:rPr>
        <w:t>from the</w:t>
      </w:r>
      <w:r w:rsidR="004C4B95" w:rsidRPr="004C4B95">
        <w:rPr>
          <w:rFonts w:ascii="Times New Roman" w:hAnsi="Times New Roman" w:cs="Times New Roman"/>
          <w:sz w:val="24"/>
          <w:szCs w:val="24"/>
          <w:lang w:val="en-US"/>
        </w:rPr>
        <w:t xml:space="preserve"> Danish Ministry of Food and Agriculture</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J.nr.SVANA-610-00084</w:t>
      </w:r>
      <w:r w:rsidR="004C4B95">
        <w:rPr>
          <w:rFonts w:ascii="Times New Roman" w:hAnsi="Times New Roman" w:cs="Times New Roman"/>
          <w:sz w:val="24"/>
          <w:szCs w:val="24"/>
          <w:lang w:val="en-US"/>
        </w:rPr>
        <w:t xml:space="preserve">) </w:t>
      </w:r>
      <w:r w:rsidR="004C4B95" w:rsidRPr="004C4B95">
        <w:rPr>
          <w:rFonts w:ascii="Times New Roman" w:hAnsi="Times New Roman" w:cs="Times New Roman"/>
          <w:sz w:val="24"/>
          <w:szCs w:val="24"/>
          <w:lang w:val="en-US"/>
        </w:rPr>
        <w:t xml:space="preserve">were </w:t>
      </w:r>
      <w:r w:rsidR="004C4B95">
        <w:rPr>
          <w:rFonts w:ascii="Times New Roman" w:hAnsi="Times New Roman" w:cs="Times New Roman"/>
          <w:sz w:val="24"/>
          <w:szCs w:val="24"/>
          <w:lang w:val="en-US"/>
        </w:rPr>
        <w:t xml:space="preserve">supplied from </w:t>
      </w:r>
      <w:r w:rsidR="004C4B95" w:rsidRPr="004C4B95">
        <w:rPr>
          <w:rFonts w:ascii="Times New Roman" w:hAnsi="Times New Roman" w:cs="Times New Roman"/>
          <w:sz w:val="24"/>
          <w:szCs w:val="24"/>
          <w:lang w:val="en-US"/>
        </w:rPr>
        <w:t>Kirstin Anderson Hansen, Fjord&amp;Bælt</w:t>
      </w:r>
      <w:r w:rsidR="004C4B95">
        <w:rPr>
          <w:rFonts w:ascii="Times New Roman" w:hAnsi="Times New Roman" w:cs="Times New Roman"/>
          <w:sz w:val="24"/>
          <w:szCs w:val="24"/>
          <w:lang w:val="en-US"/>
        </w:rPr>
        <w:t>,</w:t>
      </w:r>
      <w:r w:rsidR="004C4B95" w:rsidRPr="004C4B95">
        <w:rPr>
          <w:rFonts w:ascii="Times New Roman" w:hAnsi="Times New Roman" w:cs="Times New Roman"/>
          <w:sz w:val="24"/>
          <w:szCs w:val="24"/>
          <w:lang w:val="en-US"/>
        </w:rPr>
        <w:t xml:space="preserve"> and University of Southern Denmark. </w:t>
      </w:r>
    </w:p>
    <w:p w14:paraId="7CFB3058" w14:textId="77777777" w:rsidR="001E2E1B" w:rsidRPr="001930D6" w:rsidRDefault="001E2E1B" w:rsidP="000F4458">
      <w:pPr>
        <w:widowControl w:val="0"/>
        <w:spacing w:after="0" w:line="480" w:lineRule="auto"/>
        <w:jc w:val="both"/>
        <w:rPr>
          <w:rFonts w:ascii="Times New Roman" w:eastAsia="Times New Roman" w:hAnsi="Times New Roman" w:cs="Times New Roman"/>
          <w:noProof/>
          <w:sz w:val="24"/>
          <w:szCs w:val="24"/>
          <w:lang w:val="en-US"/>
        </w:rPr>
      </w:pPr>
    </w:p>
    <w:p w14:paraId="179E95A9" w14:textId="77777777" w:rsidR="005B66E2" w:rsidRPr="008755E1" w:rsidRDefault="005B66E2" w:rsidP="00F877ED">
      <w:pPr>
        <w:widowControl w:val="0"/>
        <w:spacing w:after="160" w:line="259" w:lineRule="auto"/>
        <w:jc w:val="both"/>
        <w:rPr>
          <w:rFonts w:ascii="Times New Roman" w:eastAsia="Times New Roman" w:hAnsi="Times New Roman" w:cs="Times New Roman"/>
          <w:b/>
          <w:bCs/>
          <w:noProof/>
          <w:sz w:val="24"/>
          <w:szCs w:val="24"/>
          <w:lang w:val="en-US"/>
        </w:rPr>
      </w:pPr>
      <w:r w:rsidRPr="008755E1">
        <w:rPr>
          <w:rFonts w:ascii="Times New Roman" w:eastAsia="Times New Roman" w:hAnsi="Times New Roman" w:cs="Times New Roman"/>
          <w:b/>
          <w:bCs/>
          <w:noProof/>
          <w:sz w:val="24"/>
          <w:szCs w:val="24"/>
          <w:lang w:val="en-US"/>
        </w:rPr>
        <w:t>Tables</w:t>
      </w:r>
    </w:p>
    <w:p w14:paraId="3E2DC547" w14:textId="56ACA831" w:rsidR="005B66E2" w:rsidRDefault="005B66E2" w:rsidP="00F877ED">
      <w:pPr>
        <w:widowControl w:val="0"/>
        <w:spacing w:after="160" w:line="259" w:lineRule="auto"/>
        <w:jc w:val="both"/>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1.</w:t>
      </w:r>
      <w:r>
        <w:rPr>
          <w:rFonts w:ascii="Times New Roman" w:eastAsia="Times New Roman" w:hAnsi="Times New Roman" w:cs="Times New Roman"/>
          <w:noProof/>
          <w:sz w:val="24"/>
          <w:szCs w:val="24"/>
          <w:lang w:val="en-US"/>
        </w:rPr>
        <w:t xml:space="preserve"> </w:t>
      </w:r>
      <w:r w:rsidR="00AE6F5B" w:rsidRPr="00AE6F5B">
        <w:rPr>
          <w:rFonts w:ascii="Times New Roman" w:eastAsia="Times New Roman" w:hAnsi="Times New Roman" w:cs="Times New Roman"/>
          <w:noProof/>
          <w:sz w:val="24"/>
          <w:szCs w:val="24"/>
          <w:lang w:val="en-US"/>
        </w:rPr>
        <w:t xml:space="preserve">Summary of all orders, </w:t>
      </w:r>
      <w:r w:rsidR="00AE6F5B">
        <w:rPr>
          <w:rFonts w:ascii="Times New Roman" w:eastAsia="Times New Roman" w:hAnsi="Times New Roman" w:cs="Times New Roman"/>
          <w:noProof/>
          <w:sz w:val="24"/>
          <w:szCs w:val="24"/>
          <w:lang w:val="en-US"/>
        </w:rPr>
        <w:t xml:space="preserve">genus and species of terrestrial, semi-aquatic and aquatic mammals </w:t>
      </w:r>
      <w:r w:rsidR="00AE6F5B" w:rsidRPr="00AE6F5B">
        <w:rPr>
          <w:rFonts w:ascii="Times New Roman" w:eastAsia="Times New Roman" w:hAnsi="Times New Roman" w:cs="Times New Roman"/>
          <w:noProof/>
          <w:sz w:val="24"/>
          <w:szCs w:val="24"/>
          <w:lang w:val="en-US"/>
        </w:rPr>
        <w:t>with range of body mass (</w:t>
      </w:r>
      <w:r w:rsidR="00AE6F5B" w:rsidRPr="00AE6F5B">
        <w:rPr>
          <w:rFonts w:ascii="Times New Roman" w:eastAsia="Times New Roman" w:hAnsi="Times New Roman" w:cs="Times New Roman"/>
          <w:i/>
          <w:iCs/>
          <w:noProof/>
          <w:sz w:val="24"/>
          <w:szCs w:val="24"/>
          <w:lang w:val="en-US"/>
        </w:rPr>
        <w:t>M</w:t>
      </w:r>
      <w:r w:rsidR="00AE6F5B" w:rsidRPr="00AE6F5B">
        <w:rPr>
          <w:rFonts w:ascii="Times New Roman" w:eastAsia="Times New Roman" w:hAnsi="Times New Roman" w:cs="Times New Roman"/>
          <w:noProof/>
          <w:sz w:val="24"/>
          <w:szCs w:val="24"/>
          <w:vertAlign w:val="subscript"/>
          <w:lang w:val="en-US"/>
        </w:rPr>
        <w:t>b</w:t>
      </w:r>
      <w:r w:rsidR="00AE6F5B" w:rsidRPr="00AE6F5B">
        <w:rPr>
          <w:rFonts w:ascii="Times New Roman" w:eastAsia="Times New Roman" w:hAnsi="Times New Roman" w:cs="Times New Roman"/>
          <w:noProof/>
          <w:sz w:val="24"/>
          <w:szCs w:val="24"/>
          <w:lang w:val="en-US"/>
        </w:rPr>
        <w:t>)</w:t>
      </w:r>
      <w:r w:rsidR="005A78FF">
        <w:rPr>
          <w:rFonts w:ascii="Times New Roman" w:eastAsia="Times New Roman" w:hAnsi="Times New Roman" w:cs="Times New Roman"/>
          <w:noProof/>
          <w:sz w:val="24"/>
          <w:szCs w:val="24"/>
          <w:lang w:val="en-US"/>
        </w:rPr>
        <w:t xml:space="preserve"> and breathing frequency (</w:t>
      </w:r>
      <w:r w:rsidR="005A78FF" w:rsidRPr="005A78FF">
        <w:rPr>
          <w:rFonts w:ascii="Times New Roman" w:eastAsia="Times New Roman" w:hAnsi="Times New Roman" w:cs="Times New Roman"/>
          <w:i/>
          <w:iCs/>
          <w:noProof/>
          <w:sz w:val="24"/>
          <w:szCs w:val="24"/>
          <w:lang w:val="en-US"/>
        </w:rPr>
        <w:t>f</w:t>
      </w:r>
      <w:r w:rsidR="005A78FF" w:rsidRPr="005A78FF">
        <w:rPr>
          <w:rFonts w:ascii="Times New Roman" w:eastAsia="Times New Roman" w:hAnsi="Times New Roman" w:cs="Times New Roman"/>
          <w:noProof/>
          <w:sz w:val="24"/>
          <w:szCs w:val="24"/>
          <w:vertAlign w:val="subscript"/>
          <w:lang w:val="en-US"/>
        </w:rPr>
        <w:t>R</w:t>
      </w:r>
      <w:r w:rsidR="005A78FF">
        <w:rPr>
          <w:rFonts w:ascii="Times New Roman" w:eastAsia="Times New Roman" w:hAnsi="Times New Roman" w:cs="Times New Roman"/>
          <w:noProof/>
          <w:sz w:val="24"/>
          <w:szCs w:val="24"/>
          <w:lang w:val="en-US"/>
        </w:rPr>
        <w:t>).</w:t>
      </w:r>
      <w:r w:rsidR="00AE6F5B">
        <w:rPr>
          <w:rFonts w:ascii="Times New Roman" w:eastAsia="Times New Roman" w:hAnsi="Times New Roman" w:cs="Times New Roman"/>
          <w:noProof/>
          <w:sz w:val="24"/>
          <w:szCs w:val="24"/>
          <w:lang w:val="en-US"/>
        </w:rPr>
        <w:t xml:space="preserve"> </w:t>
      </w:r>
      <w:r w:rsidR="00216827">
        <w:rPr>
          <w:rFonts w:ascii="Times New Roman" w:eastAsia="Times New Roman" w:hAnsi="Times New Roman" w:cs="Times New Roman"/>
          <w:noProof/>
          <w:sz w:val="24"/>
          <w:szCs w:val="24"/>
          <w:lang w:val="en-US"/>
        </w:rPr>
        <w:t>Superscripted number</w:t>
      </w:r>
      <w:ins w:id="103" w:author="Stacy DeRuiter" w:date="2024-08-22T13:22:00Z">
        <w:r w:rsidR="00CF1C83">
          <w:rPr>
            <w:rFonts w:ascii="Times New Roman" w:eastAsia="Times New Roman" w:hAnsi="Times New Roman" w:cs="Times New Roman"/>
            <w:noProof/>
            <w:sz w:val="24"/>
            <w:szCs w:val="24"/>
            <w:lang w:val="en-US"/>
          </w:rPr>
          <w:t>s</w:t>
        </w:r>
      </w:ins>
      <w:r w:rsidR="00216827">
        <w:rPr>
          <w:rFonts w:ascii="Times New Roman" w:eastAsia="Times New Roman" w:hAnsi="Times New Roman" w:cs="Times New Roman"/>
          <w:noProof/>
          <w:sz w:val="24"/>
          <w:szCs w:val="24"/>
          <w:lang w:val="en-US"/>
        </w:rPr>
        <w:t xml:space="preserve"> in parenthes</w:t>
      </w:r>
      <w:ins w:id="104" w:author="Stacy DeRuiter" w:date="2024-08-22T13:22:00Z">
        <w:r w:rsidR="00CF1C83">
          <w:rPr>
            <w:rFonts w:ascii="Times New Roman" w:eastAsia="Times New Roman" w:hAnsi="Times New Roman" w:cs="Times New Roman"/>
            <w:noProof/>
            <w:sz w:val="24"/>
            <w:szCs w:val="24"/>
            <w:lang w:val="en-US"/>
          </w:rPr>
          <w:t>e</w:t>
        </w:r>
      </w:ins>
      <w:del w:id="105" w:author="Stacy DeRuiter" w:date="2024-08-22T13:22:00Z">
        <w:r w:rsidR="00216827" w:rsidDel="00CF1C83">
          <w:rPr>
            <w:rFonts w:ascii="Times New Roman" w:eastAsia="Times New Roman" w:hAnsi="Times New Roman" w:cs="Times New Roman"/>
            <w:noProof/>
            <w:sz w:val="24"/>
            <w:szCs w:val="24"/>
            <w:lang w:val="en-US"/>
          </w:rPr>
          <w:delText>i</w:delText>
        </w:r>
      </w:del>
      <w:r w:rsidR="00216827">
        <w:rPr>
          <w:rFonts w:ascii="Times New Roman" w:eastAsia="Times New Roman" w:hAnsi="Times New Roman" w:cs="Times New Roman"/>
          <w:noProof/>
          <w:sz w:val="24"/>
          <w:szCs w:val="24"/>
          <w:lang w:val="en-US"/>
        </w:rPr>
        <w:t>s represent number of terrestrial, semi-aquatic, and aquatic species for each order.</w:t>
      </w:r>
    </w:p>
    <w:p w14:paraId="3C213A4D" w14:textId="622CF42D" w:rsidR="00EA1FDA" w:rsidRDefault="00EA1FDA"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8185" w:type="dxa"/>
        <w:tblLayout w:type="fixed"/>
        <w:tblLook w:val="04A0" w:firstRow="1" w:lastRow="0" w:firstColumn="1" w:lastColumn="0" w:noHBand="0" w:noVBand="1"/>
      </w:tblPr>
      <w:tblGrid>
        <w:gridCol w:w="1910"/>
        <w:gridCol w:w="1235"/>
        <w:gridCol w:w="900"/>
        <w:gridCol w:w="1170"/>
        <w:gridCol w:w="1260"/>
        <w:gridCol w:w="1710"/>
      </w:tblGrid>
      <w:tr w:rsidR="00D33820" w:rsidRPr="00E83B70" w14:paraId="3E9CA095" w14:textId="77777777" w:rsidTr="00D33820">
        <w:tc>
          <w:tcPr>
            <w:tcW w:w="1910" w:type="dxa"/>
          </w:tcPr>
          <w:p w14:paraId="6DA2C78C"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lastRenderedPageBreak/>
              <w:t>Order</w:t>
            </w:r>
          </w:p>
        </w:tc>
        <w:tc>
          <w:tcPr>
            <w:tcW w:w="1235" w:type="dxa"/>
          </w:tcPr>
          <w:p w14:paraId="18CE4670" w14:textId="38E9366F"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Family</w:t>
            </w:r>
          </w:p>
        </w:tc>
        <w:tc>
          <w:tcPr>
            <w:tcW w:w="900" w:type="dxa"/>
          </w:tcPr>
          <w:p w14:paraId="3C7104D7" w14:textId="77777777" w:rsidR="00D33820" w:rsidRPr="00E83B70" w:rsidRDefault="00D33820" w:rsidP="00BE7780">
            <w:pPr>
              <w:jc w:val="center"/>
              <w:rPr>
                <w:rFonts w:ascii="Times New Roman" w:hAnsi="Times New Roman" w:cs="Times New Roman"/>
                <w:b/>
                <w:bCs/>
                <w:sz w:val="24"/>
                <w:szCs w:val="24"/>
              </w:rPr>
            </w:pPr>
            <w:r>
              <w:rPr>
                <w:rFonts w:ascii="Times New Roman" w:hAnsi="Times New Roman" w:cs="Times New Roman"/>
                <w:b/>
                <w:bCs/>
                <w:sz w:val="24"/>
                <w:szCs w:val="24"/>
              </w:rPr>
              <w:t>Genus</w:t>
            </w:r>
          </w:p>
        </w:tc>
        <w:tc>
          <w:tcPr>
            <w:tcW w:w="1170" w:type="dxa"/>
          </w:tcPr>
          <w:p w14:paraId="56D370E3" w14:textId="77777777" w:rsidR="00D33820" w:rsidRPr="00E83B70" w:rsidRDefault="00D33820" w:rsidP="00BE7780">
            <w:pPr>
              <w:jc w:val="center"/>
              <w:rPr>
                <w:rFonts w:ascii="Times New Roman" w:hAnsi="Times New Roman" w:cs="Times New Roman"/>
                <w:b/>
                <w:bCs/>
                <w:sz w:val="24"/>
                <w:szCs w:val="24"/>
              </w:rPr>
            </w:pPr>
            <w:r w:rsidRPr="00E83B70">
              <w:rPr>
                <w:rFonts w:ascii="Times New Roman" w:hAnsi="Times New Roman" w:cs="Times New Roman"/>
                <w:b/>
                <w:bCs/>
                <w:sz w:val="24"/>
                <w:szCs w:val="24"/>
              </w:rPr>
              <w:t>Species</w:t>
            </w:r>
          </w:p>
        </w:tc>
        <w:tc>
          <w:tcPr>
            <w:tcW w:w="1260" w:type="dxa"/>
          </w:tcPr>
          <w:p w14:paraId="089EAAEE" w14:textId="6E12CAAE" w:rsidR="00D33820" w:rsidRPr="00E83B70" w:rsidRDefault="00D33820" w:rsidP="00BE7780">
            <w:pPr>
              <w:jc w:val="center"/>
              <w:rPr>
                <w:rFonts w:ascii="Times New Roman" w:hAnsi="Times New Roman" w:cs="Times New Roman"/>
                <w:b/>
                <w:bCs/>
                <w:sz w:val="24"/>
                <w:szCs w:val="24"/>
              </w:rPr>
            </w:pPr>
            <w:r w:rsidRPr="00A85174">
              <w:rPr>
                <w:rFonts w:ascii="Times New Roman" w:hAnsi="Times New Roman" w:cs="Times New Roman"/>
                <w:b/>
                <w:bCs/>
                <w:i/>
                <w:iCs/>
                <w:sz w:val="24"/>
                <w:szCs w:val="24"/>
              </w:rPr>
              <w:t>M</w:t>
            </w:r>
            <w:r w:rsidRPr="00A85174">
              <w:rPr>
                <w:rFonts w:ascii="Times New Roman" w:hAnsi="Times New Roman" w:cs="Times New Roman"/>
                <w:b/>
                <w:bCs/>
                <w:sz w:val="24"/>
                <w:szCs w:val="24"/>
                <w:vertAlign w:val="subscript"/>
              </w:rPr>
              <w:t>b</w:t>
            </w:r>
            <w:r>
              <w:rPr>
                <w:rFonts w:ascii="Times New Roman" w:hAnsi="Times New Roman" w:cs="Times New Roman"/>
                <w:b/>
                <w:bCs/>
                <w:sz w:val="24"/>
                <w:szCs w:val="24"/>
              </w:rPr>
              <w:t xml:space="preserve"> (kg)</w:t>
            </w:r>
          </w:p>
        </w:tc>
        <w:tc>
          <w:tcPr>
            <w:tcW w:w="1710" w:type="dxa"/>
          </w:tcPr>
          <w:p w14:paraId="4A10269B" w14:textId="65F29134" w:rsidR="00D33820" w:rsidRPr="0040030C" w:rsidRDefault="00D33820" w:rsidP="00BE7780">
            <w:pPr>
              <w:jc w:val="center"/>
              <w:rPr>
                <w:rFonts w:ascii="Times New Roman" w:hAnsi="Times New Roman" w:cs="Times New Roman"/>
                <w:b/>
                <w:bCs/>
                <w:sz w:val="24"/>
                <w:szCs w:val="24"/>
              </w:rPr>
            </w:pPr>
            <w:r w:rsidRPr="0040030C">
              <w:rPr>
                <w:rFonts w:ascii="Times New Roman" w:hAnsi="Times New Roman" w:cs="Times New Roman"/>
                <w:b/>
                <w:bCs/>
                <w:i/>
                <w:iCs/>
                <w:sz w:val="24"/>
                <w:szCs w:val="24"/>
              </w:rPr>
              <w:t>f</w:t>
            </w:r>
            <w:r w:rsidRPr="0040030C">
              <w:rPr>
                <w:rFonts w:ascii="Times New Roman" w:hAnsi="Times New Roman" w:cs="Times New Roman"/>
                <w:b/>
                <w:bCs/>
                <w:sz w:val="24"/>
                <w:szCs w:val="24"/>
                <w:vertAlign w:val="subscript"/>
              </w:rPr>
              <w:t xml:space="preserve">R </w:t>
            </w:r>
            <w:r w:rsidRPr="0040030C">
              <w:rPr>
                <w:rFonts w:ascii="Times New Roman" w:hAnsi="Times New Roman" w:cs="Times New Roman"/>
                <w:b/>
                <w:bCs/>
                <w:sz w:val="24"/>
                <w:szCs w:val="24"/>
              </w:rPr>
              <w:t>(breaths •</w:t>
            </w:r>
            <w:r w:rsidRPr="0040030C">
              <w:rPr>
                <w:rFonts w:ascii="Times New Roman" w:hAnsi="Times New Roman" w:cs="Times New Roman"/>
                <w:b/>
                <w:bCs/>
                <w:noProof/>
                <w:sz w:val="24"/>
                <w:szCs w:val="24"/>
              </w:rPr>
              <w:t xml:space="preserve"> min</w:t>
            </w:r>
            <w:r w:rsidRPr="0040030C">
              <w:rPr>
                <w:rFonts w:ascii="Times New Roman" w:hAnsi="Times New Roman" w:cs="Times New Roman"/>
                <w:b/>
                <w:bCs/>
                <w:noProof/>
                <w:sz w:val="24"/>
                <w:szCs w:val="24"/>
                <w:vertAlign w:val="superscript"/>
              </w:rPr>
              <w:t>-1</w:t>
            </w:r>
            <w:r w:rsidRPr="0040030C">
              <w:rPr>
                <w:rFonts w:ascii="Times New Roman" w:hAnsi="Times New Roman" w:cs="Times New Roman"/>
                <w:b/>
                <w:bCs/>
                <w:sz w:val="24"/>
                <w:szCs w:val="24"/>
              </w:rPr>
              <w:t>)</w:t>
            </w:r>
          </w:p>
        </w:tc>
      </w:tr>
      <w:tr w:rsidR="00D33820" w14:paraId="32EB25D2" w14:textId="77777777" w:rsidTr="00D33820">
        <w:trPr>
          <w:trHeight w:val="287"/>
        </w:trPr>
        <w:tc>
          <w:tcPr>
            <w:tcW w:w="1910" w:type="dxa"/>
          </w:tcPr>
          <w:p w14:paraId="19C93D56"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Artiodactyla</w:t>
            </w:r>
          </w:p>
        </w:tc>
        <w:tc>
          <w:tcPr>
            <w:tcW w:w="1235" w:type="dxa"/>
          </w:tcPr>
          <w:p w14:paraId="5842D17A" w14:textId="0807DDC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6</w:t>
            </w:r>
          </w:p>
        </w:tc>
        <w:tc>
          <w:tcPr>
            <w:tcW w:w="900" w:type="dxa"/>
          </w:tcPr>
          <w:p w14:paraId="166B08DE" w14:textId="4C69583E"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ins w:id="106" w:author="Stacy DeRuiter" w:date="2024-08-22T13:24:00Z">
              <w:r w:rsidR="00CF1C83">
                <w:rPr>
                  <w:rFonts w:ascii="Times New Roman" w:hAnsi="Times New Roman" w:cs="Times New Roman"/>
                  <w:sz w:val="24"/>
                  <w:szCs w:val="24"/>
                </w:rPr>
                <w:t>4</w:t>
              </w:r>
            </w:ins>
            <w:del w:id="107" w:author="Stacy DeRuiter" w:date="2024-08-22T13:24:00Z">
              <w:r w:rsidR="00381FBD" w:rsidDel="00CF1C83">
                <w:rPr>
                  <w:rFonts w:ascii="Times New Roman" w:hAnsi="Times New Roman" w:cs="Times New Roman"/>
                  <w:sz w:val="24"/>
                  <w:szCs w:val="24"/>
                </w:rPr>
                <w:delText>5</w:delText>
              </w:r>
            </w:del>
          </w:p>
        </w:tc>
        <w:tc>
          <w:tcPr>
            <w:tcW w:w="1170" w:type="dxa"/>
          </w:tcPr>
          <w:p w14:paraId="233FF46F" w14:textId="2FFB3340" w:rsidR="00D33820" w:rsidRDefault="00D33820" w:rsidP="003403F5">
            <w:pPr>
              <w:jc w:val="center"/>
              <w:rPr>
                <w:rFonts w:ascii="Times New Roman" w:hAnsi="Times New Roman" w:cs="Times New Roman"/>
                <w:sz w:val="24"/>
                <w:szCs w:val="24"/>
              </w:rPr>
            </w:pPr>
            <w:r w:rsidRPr="002469F1">
              <w:rPr>
                <w:rFonts w:ascii="Times New Roman" w:hAnsi="Times New Roman" w:cs="Times New Roman"/>
                <w:sz w:val="24"/>
                <w:szCs w:val="24"/>
              </w:rPr>
              <w:t>1</w:t>
            </w:r>
            <w:r w:rsidR="00EB1D52" w:rsidRPr="002469F1">
              <w:rPr>
                <w:rFonts w:ascii="Times New Roman" w:hAnsi="Times New Roman" w:cs="Times New Roman"/>
                <w:sz w:val="24"/>
                <w:szCs w:val="24"/>
              </w:rPr>
              <w:t>5</w:t>
            </w:r>
            <w:r w:rsidR="00216827" w:rsidRPr="002469F1">
              <w:rPr>
                <w:rFonts w:ascii="Times New Roman" w:hAnsi="Times New Roman" w:cs="Times New Roman"/>
                <w:sz w:val="24"/>
                <w:szCs w:val="24"/>
                <w:vertAlign w:val="superscript"/>
              </w:rPr>
              <w:t>(7,0,</w:t>
            </w:r>
            <w:r w:rsidR="00EB1D52" w:rsidRPr="002469F1">
              <w:rPr>
                <w:rFonts w:ascii="Times New Roman" w:hAnsi="Times New Roman" w:cs="Times New Roman"/>
                <w:sz w:val="24"/>
                <w:szCs w:val="24"/>
                <w:vertAlign w:val="superscript"/>
              </w:rPr>
              <w:t>8</w:t>
            </w:r>
            <w:r w:rsidR="00216827" w:rsidRPr="002469F1">
              <w:rPr>
                <w:rFonts w:ascii="Times New Roman" w:hAnsi="Times New Roman" w:cs="Times New Roman"/>
                <w:sz w:val="24"/>
                <w:szCs w:val="24"/>
                <w:vertAlign w:val="superscript"/>
              </w:rPr>
              <w:t>)</w:t>
            </w:r>
          </w:p>
        </w:tc>
        <w:tc>
          <w:tcPr>
            <w:tcW w:w="1260" w:type="dxa"/>
          </w:tcPr>
          <w:p w14:paraId="6790FA3F" w14:textId="18E31BFF"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35.5-3690</w:t>
            </w:r>
          </w:p>
        </w:tc>
        <w:tc>
          <w:tcPr>
            <w:tcW w:w="1710" w:type="dxa"/>
          </w:tcPr>
          <w:p w14:paraId="3FDD3E5E" w14:textId="0A1FF1A4"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r w:rsidR="00D33820" w14:paraId="28FA032B" w14:textId="77777777" w:rsidTr="00D33820">
        <w:trPr>
          <w:trHeight w:val="170"/>
        </w:trPr>
        <w:tc>
          <w:tcPr>
            <w:tcW w:w="1910" w:type="dxa"/>
          </w:tcPr>
          <w:p w14:paraId="0216C647"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Carnivora</w:t>
            </w:r>
          </w:p>
        </w:tc>
        <w:tc>
          <w:tcPr>
            <w:tcW w:w="1235" w:type="dxa"/>
          </w:tcPr>
          <w:p w14:paraId="3EC1553B" w14:textId="2886B057" w:rsidR="00D33820" w:rsidRDefault="004E2DA7" w:rsidP="003403F5">
            <w:pPr>
              <w:jc w:val="center"/>
              <w:rPr>
                <w:rFonts w:ascii="Times New Roman" w:hAnsi="Times New Roman" w:cs="Times New Roman"/>
                <w:sz w:val="24"/>
                <w:szCs w:val="24"/>
              </w:rPr>
            </w:pPr>
            <w:r>
              <w:rPr>
                <w:rFonts w:ascii="Times New Roman" w:hAnsi="Times New Roman" w:cs="Times New Roman"/>
                <w:sz w:val="24"/>
                <w:szCs w:val="24"/>
              </w:rPr>
              <w:t>4</w:t>
            </w:r>
          </w:p>
        </w:tc>
        <w:tc>
          <w:tcPr>
            <w:tcW w:w="900" w:type="dxa"/>
          </w:tcPr>
          <w:p w14:paraId="19EF7E32" w14:textId="73FDF2FA" w:rsidR="00D33820" w:rsidRDefault="00EB1D52" w:rsidP="003403F5">
            <w:pPr>
              <w:jc w:val="center"/>
              <w:rPr>
                <w:rFonts w:ascii="Times New Roman" w:hAnsi="Times New Roman" w:cs="Times New Roman"/>
                <w:sz w:val="24"/>
                <w:szCs w:val="24"/>
              </w:rPr>
            </w:pPr>
            <w:r>
              <w:rPr>
                <w:rFonts w:ascii="Times New Roman" w:hAnsi="Times New Roman" w:cs="Times New Roman"/>
                <w:sz w:val="24"/>
                <w:szCs w:val="24"/>
              </w:rPr>
              <w:t>1</w:t>
            </w:r>
            <w:ins w:id="108" w:author="Stacy DeRuiter" w:date="2024-08-22T13:24:00Z">
              <w:r w:rsidR="00CF1C83">
                <w:rPr>
                  <w:rFonts w:ascii="Times New Roman" w:hAnsi="Times New Roman" w:cs="Times New Roman"/>
                  <w:sz w:val="24"/>
                  <w:szCs w:val="24"/>
                </w:rPr>
                <w:t>0</w:t>
              </w:r>
            </w:ins>
            <w:del w:id="109" w:author="Stacy DeRuiter" w:date="2024-08-22T13:24:00Z">
              <w:r w:rsidR="004E2DA7" w:rsidDel="00CF1C83">
                <w:rPr>
                  <w:rFonts w:ascii="Times New Roman" w:hAnsi="Times New Roman" w:cs="Times New Roman"/>
                  <w:sz w:val="24"/>
                  <w:szCs w:val="24"/>
                </w:rPr>
                <w:delText>1</w:delText>
              </w:r>
            </w:del>
          </w:p>
        </w:tc>
        <w:tc>
          <w:tcPr>
            <w:tcW w:w="1170" w:type="dxa"/>
          </w:tcPr>
          <w:p w14:paraId="13C912C4" w14:textId="347337F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ins w:id="110" w:author="Stacy DeRuiter" w:date="2024-08-22T13:27:00Z">
              <w:r w:rsidR="00CF1C83">
                <w:rPr>
                  <w:rFonts w:ascii="Times New Roman" w:hAnsi="Times New Roman" w:cs="Times New Roman"/>
                  <w:sz w:val="24"/>
                  <w:szCs w:val="24"/>
                </w:rPr>
                <w:t>3</w:t>
              </w:r>
            </w:ins>
            <w:del w:id="111" w:author="Stacy DeRuiter" w:date="2024-08-22T13:27:00Z">
              <w:r w:rsidR="00EB1D52" w:rsidDel="00CF1C83">
                <w:rPr>
                  <w:rFonts w:ascii="Times New Roman" w:hAnsi="Times New Roman" w:cs="Times New Roman"/>
                  <w:sz w:val="24"/>
                  <w:szCs w:val="24"/>
                </w:rPr>
                <w:delText>4</w:delText>
              </w:r>
            </w:del>
            <w:r w:rsidR="00216827">
              <w:rPr>
                <w:rFonts w:ascii="Times New Roman" w:hAnsi="Times New Roman" w:cs="Times New Roman"/>
                <w:sz w:val="24"/>
                <w:szCs w:val="24"/>
                <w:vertAlign w:val="superscript"/>
              </w:rPr>
              <w:t>(4</w:t>
            </w:r>
            <w:r w:rsidR="00216827" w:rsidRPr="00216827">
              <w:rPr>
                <w:rFonts w:ascii="Times New Roman" w:hAnsi="Times New Roman" w:cs="Times New Roman"/>
                <w:sz w:val="24"/>
                <w:szCs w:val="24"/>
                <w:vertAlign w:val="superscript"/>
              </w:rPr>
              <w:t>,</w:t>
            </w:r>
            <w:r w:rsidR="00EB1D52">
              <w:rPr>
                <w:rFonts w:ascii="Times New Roman" w:hAnsi="Times New Roman" w:cs="Times New Roman"/>
                <w:sz w:val="24"/>
                <w:szCs w:val="24"/>
                <w:vertAlign w:val="superscript"/>
              </w:rPr>
              <w:t>10</w:t>
            </w:r>
            <w:r w:rsidR="00216827" w:rsidRPr="00216827">
              <w:rPr>
                <w:rFonts w:ascii="Times New Roman" w:hAnsi="Times New Roman" w:cs="Times New Roman"/>
                <w:sz w:val="24"/>
                <w:szCs w:val="24"/>
                <w:vertAlign w:val="superscript"/>
              </w:rPr>
              <w:t>,</w:t>
            </w:r>
            <w:r w:rsidR="00216827">
              <w:rPr>
                <w:rFonts w:ascii="Times New Roman" w:hAnsi="Times New Roman" w:cs="Times New Roman"/>
                <w:sz w:val="24"/>
                <w:szCs w:val="24"/>
                <w:vertAlign w:val="superscript"/>
              </w:rPr>
              <w:t>0)</w:t>
            </w:r>
          </w:p>
        </w:tc>
        <w:tc>
          <w:tcPr>
            <w:tcW w:w="1260" w:type="dxa"/>
          </w:tcPr>
          <w:p w14:paraId="23E1B170" w14:textId="078F0FED"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15-</w:t>
            </w:r>
            <w:r w:rsidR="002469F1">
              <w:rPr>
                <w:rFonts w:ascii="Times New Roman" w:hAnsi="Times New Roman" w:cs="Times New Roman"/>
                <w:sz w:val="24"/>
                <w:szCs w:val="24"/>
              </w:rPr>
              <w:t>939</w:t>
            </w:r>
          </w:p>
        </w:tc>
        <w:tc>
          <w:tcPr>
            <w:tcW w:w="1710" w:type="dxa"/>
          </w:tcPr>
          <w:p w14:paraId="2460CD10" w14:textId="210321CC" w:rsidR="00D33820" w:rsidRPr="002F423D" w:rsidRDefault="00D33820" w:rsidP="003403F5">
            <w:pPr>
              <w:ind w:hanging="18"/>
              <w:jc w:val="center"/>
              <w:rPr>
                <w:rFonts w:ascii="Times New Roman" w:hAnsi="Times New Roman" w:cs="Times New Roman"/>
                <w:sz w:val="24"/>
                <w:szCs w:val="24"/>
              </w:rPr>
            </w:pPr>
            <w:r>
              <w:rPr>
                <w:rFonts w:ascii="Times New Roman" w:hAnsi="Times New Roman" w:cs="Times New Roman"/>
                <w:sz w:val="24"/>
                <w:szCs w:val="24"/>
              </w:rPr>
              <w:t>0.6-42.6</w:t>
            </w:r>
          </w:p>
        </w:tc>
      </w:tr>
      <w:tr w:rsidR="00D33820" w14:paraId="140E3660" w14:textId="77777777" w:rsidTr="00D33820">
        <w:trPr>
          <w:trHeight w:val="125"/>
        </w:trPr>
        <w:tc>
          <w:tcPr>
            <w:tcW w:w="1910" w:type="dxa"/>
          </w:tcPr>
          <w:p w14:paraId="2439A534"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Perissodactyla</w:t>
            </w:r>
          </w:p>
        </w:tc>
        <w:tc>
          <w:tcPr>
            <w:tcW w:w="1235" w:type="dxa"/>
          </w:tcPr>
          <w:p w14:paraId="5283859F" w14:textId="4F90927B"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tcPr>
          <w:p w14:paraId="1AA9F46A" w14:textId="78505272"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14:paraId="05123D36" w14:textId="7151F8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(2</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27C2E4A9" w14:textId="780A89CA"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184-2200</w:t>
            </w:r>
          </w:p>
        </w:tc>
        <w:tc>
          <w:tcPr>
            <w:tcW w:w="1710" w:type="dxa"/>
          </w:tcPr>
          <w:p w14:paraId="7ACAE907" w14:textId="1740CE8A" w:rsidR="00D33820" w:rsidRPr="00917BD1" w:rsidRDefault="00D33820" w:rsidP="003403F5">
            <w:pPr>
              <w:jc w:val="center"/>
              <w:rPr>
                <w:rFonts w:ascii="Times New Roman" w:hAnsi="Times New Roman" w:cs="Times New Roman"/>
                <w:sz w:val="24"/>
                <w:szCs w:val="24"/>
                <w:lang w:val="da-DK"/>
              </w:rPr>
            </w:pPr>
            <w:r>
              <w:rPr>
                <w:rFonts w:ascii="Times New Roman" w:hAnsi="Times New Roman" w:cs="Times New Roman"/>
                <w:sz w:val="24"/>
                <w:szCs w:val="24"/>
                <w:lang w:val="da-DK"/>
              </w:rPr>
              <w:t>4.4-22.5</w:t>
            </w:r>
          </w:p>
        </w:tc>
      </w:tr>
      <w:tr w:rsidR="00D33820" w14:paraId="0723BA9F" w14:textId="77777777" w:rsidTr="00D33820">
        <w:tc>
          <w:tcPr>
            <w:tcW w:w="1910" w:type="dxa"/>
          </w:tcPr>
          <w:p w14:paraId="5875ED01" w14:textId="77777777" w:rsidR="00D33820" w:rsidRDefault="00D33820" w:rsidP="003403F5">
            <w:pPr>
              <w:jc w:val="center"/>
              <w:rPr>
                <w:rFonts w:ascii="Times New Roman" w:hAnsi="Times New Roman" w:cs="Times New Roman"/>
                <w:sz w:val="24"/>
                <w:szCs w:val="24"/>
              </w:rPr>
            </w:pPr>
            <w:r w:rsidRPr="00AC6326">
              <w:rPr>
                <w:rFonts w:ascii="Times New Roman" w:hAnsi="Times New Roman" w:cs="Times New Roman"/>
                <w:sz w:val="24"/>
                <w:szCs w:val="24"/>
              </w:rPr>
              <w:t>Proboscidea</w:t>
            </w:r>
          </w:p>
        </w:tc>
        <w:tc>
          <w:tcPr>
            <w:tcW w:w="1235" w:type="dxa"/>
          </w:tcPr>
          <w:p w14:paraId="3F121768" w14:textId="0872869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3418B4AB" w14:textId="2CA2F22E"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2D7CD54" w14:textId="59DED40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1BECD4C0" w14:textId="1BC8DFBE"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3340-55</w:t>
            </w:r>
            <w:ins w:id="112" w:author="Stacy DeRuiter" w:date="2024-08-22T13:30:00Z">
              <w:r w:rsidR="000508C3">
                <w:rPr>
                  <w:rFonts w:ascii="Times New Roman" w:hAnsi="Times New Roman" w:cs="Times New Roman"/>
                  <w:sz w:val="24"/>
                  <w:szCs w:val="24"/>
                </w:rPr>
                <w:t>7</w:t>
              </w:r>
            </w:ins>
            <w:del w:id="113" w:author="Stacy DeRuiter" w:date="2024-08-22T13:30:00Z">
              <w:r w:rsidDel="000508C3">
                <w:rPr>
                  <w:rFonts w:ascii="Times New Roman" w:hAnsi="Times New Roman" w:cs="Times New Roman"/>
                  <w:sz w:val="24"/>
                  <w:szCs w:val="24"/>
                </w:rPr>
                <w:delText>2</w:delText>
              </w:r>
            </w:del>
            <w:r>
              <w:rPr>
                <w:rFonts w:ascii="Times New Roman" w:hAnsi="Times New Roman" w:cs="Times New Roman"/>
                <w:sz w:val="24"/>
                <w:szCs w:val="24"/>
              </w:rPr>
              <w:t>0</w:t>
            </w:r>
          </w:p>
        </w:tc>
        <w:tc>
          <w:tcPr>
            <w:tcW w:w="1710" w:type="dxa"/>
          </w:tcPr>
          <w:p w14:paraId="67AA9D4B" w14:textId="0462A5B5"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1.8-9.7</w:t>
            </w:r>
          </w:p>
        </w:tc>
      </w:tr>
      <w:tr w:rsidR="00D33820" w14:paraId="6F539219" w14:textId="77777777" w:rsidTr="00D33820">
        <w:tc>
          <w:tcPr>
            <w:tcW w:w="1910" w:type="dxa"/>
          </w:tcPr>
          <w:p w14:paraId="2E1CCC94"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Rodentia</w:t>
            </w:r>
          </w:p>
        </w:tc>
        <w:tc>
          <w:tcPr>
            <w:tcW w:w="1235" w:type="dxa"/>
          </w:tcPr>
          <w:p w14:paraId="21E113F2" w14:textId="419E2EA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2C6FE02" w14:textId="6C6F885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70B7D6D" w14:textId="4325606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r w:rsidR="00572D32">
              <w:rPr>
                <w:rFonts w:ascii="Times New Roman" w:hAnsi="Times New Roman" w:cs="Times New Roman"/>
                <w:sz w:val="24"/>
                <w:szCs w:val="24"/>
                <w:vertAlign w:val="superscript"/>
              </w:rPr>
              <w:t>(1</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p>
        </w:tc>
        <w:tc>
          <w:tcPr>
            <w:tcW w:w="1260" w:type="dxa"/>
          </w:tcPr>
          <w:p w14:paraId="4ED78B40" w14:textId="6F3AAA3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43-55</w:t>
            </w:r>
          </w:p>
        </w:tc>
        <w:tc>
          <w:tcPr>
            <w:tcW w:w="1710" w:type="dxa"/>
          </w:tcPr>
          <w:p w14:paraId="3E05E91F" w14:textId="289829F0" w:rsidR="00D33820" w:rsidRPr="002F423D" w:rsidRDefault="00D33820" w:rsidP="003403F5">
            <w:pPr>
              <w:jc w:val="center"/>
              <w:rPr>
                <w:rFonts w:ascii="Times New Roman" w:hAnsi="Times New Roman" w:cs="Times New Roman"/>
                <w:sz w:val="24"/>
                <w:szCs w:val="24"/>
              </w:rPr>
            </w:pPr>
            <w:r>
              <w:rPr>
                <w:rFonts w:ascii="Times New Roman" w:hAnsi="Times New Roman" w:cs="Times New Roman"/>
                <w:sz w:val="24"/>
                <w:szCs w:val="24"/>
              </w:rPr>
              <w:t>22.8-44.3</w:t>
            </w:r>
          </w:p>
        </w:tc>
      </w:tr>
      <w:tr w:rsidR="00D33820" w14:paraId="7B151E20" w14:textId="77777777" w:rsidTr="00D33820">
        <w:tc>
          <w:tcPr>
            <w:tcW w:w="1910" w:type="dxa"/>
          </w:tcPr>
          <w:p w14:paraId="7418C130"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Sirenia</w:t>
            </w:r>
          </w:p>
        </w:tc>
        <w:tc>
          <w:tcPr>
            <w:tcW w:w="1235" w:type="dxa"/>
          </w:tcPr>
          <w:p w14:paraId="74B8553B" w14:textId="1DF1999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14:paraId="5EAAAFF1" w14:textId="589DDD44"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552CA5F6" w14:textId="7E449681"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0</w:t>
            </w:r>
            <w:r w:rsidR="00572D32" w:rsidRPr="00216827">
              <w:rPr>
                <w:rFonts w:ascii="Times New Roman" w:hAnsi="Times New Roman" w:cs="Times New Roman"/>
                <w:sz w:val="24"/>
                <w:szCs w:val="24"/>
                <w:vertAlign w:val="superscript"/>
              </w:rPr>
              <w:t>,</w:t>
            </w:r>
            <w:r w:rsidR="00572D32">
              <w:rPr>
                <w:rFonts w:ascii="Times New Roman" w:hAnsi="Times New Roman" w:cs="Times New Roman"/>
                <w:sz w:val="24"/>
                <w:szCs w:val="24"/>
                <w:vertAlign w:val="superscript"/>
              </w:rPr>
              <w:t>2)</w:t>
            </w:r>
          </w:p>
        </w:tc>
        <w:tc>
          <w:tcPr>
            <w:tcW w:w="1260" w:type="dxa"/>
          </w:tcPr>
          <w:p w14:paraId="2CE7C069" w14:textId="50944130"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200-2000</w:t>
            </w:r>
          </w:p>
        </w:tc>
        <w:tc>
          <w:tcPr>
            <w:tcW w:w="1710" w:type="dxa"/>
          </w:tcPr>
          <w:p w14:paraId="51CD4127" w14:textId="04884A66"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0.2-1.6</w:t>
            </w:r>
          </w:p>
        </w:tc>
      </w:tr>
      <w:tr w:rsidR="00D33820" w14:paraId="500F9C52" w14:textId="77777777" w:rsidTr="00D33820">
        <w:tc>
          <w:tcPr>
            <w:tcW w:w="1910" w:type="dxa"/>
          </w:tcPr>
          <w:p w14:paraId="50CF9CDF" w14:textId="77777777"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All</w:t>
            </w:r>
          </w:p>
        </w:tc>
        <w:tc>
          <w:tcPr>
            <w:tcW w:w="1235" w:type="dxa"/>
          </w:tcPr>
          <w:p w14:paraId="47C1FFB0" w14:textId="2EF8768C"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1</w:t>
            </w:r>
            <w:ins w:id="114" w:author="Stacy DeRuiter" w:date="2024-08-22T13:25:00Z">
              <w:r w:rsidR="00CF1C83">
                <w:rPr>
                  <w:rFonts w:ascii="Times New Roman" w:hAnsi="Times New Roman" w:cs="Times New Roman"/>
                  <w:sz w:val="24"/>
                  <w:szCs w:val="24"/>
                </w:rPr>
                <w:t>5</w:t>
              </w:r>
            </w:ins>
            <w:del w:id="115" w:author="Stacy DeRuiter" w:date="2024-08-22T13:25:00Z">
              <w:r w:rsidDel="00CF1C83">
                <w:rPr>
                  <w:rFonts w:ascii="Times New Roman" w:hAnsi="Times New Roman" w:cs="Times New Roman"/>
                  <w:sz w:val="24"/>
                  <w:szCs w:val="24"/>
                </w:rPr>
                <w:delText>4</w:delText>
              </w:r>
            </w:del>
          </w:p>
        </w:tc>
        <w:tc>
          <w:tcPr>
            <w:tcW w:w="900" w:type="dxa"/>
          </w:tcPr>
          <w:p w14:paraId="787AD342" w14:textId="63D9ADAF"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2</w:t>
            </w:r>
            <w:r w:rsidR="00381FBD">
              <w:rPr>
                <w:rFonts w:ascii="Times New Roman" w:hAnsi="Times New Roman" w:cs="Times New Roman"/>
                <w:sz w:val="24"/>
                <w:szCs w:val="24"/>
              </w:rPr>
              <w:t>9</w:t>
            </w:r>
          </w:p>
        </w:tc>
        <w:tc>
          <w:tcPr>
            <w:tcW w:w="1170" w:type="dxa"/>
          </w:tcPr>
          <w:p w14:paraId="1B078064" w14:textId="5052283D" w:rsidR="00D33820" w:rsidRDefault="00D33820" w:rsidP="003403F5">
            <w:pPr>
              <w:jc w:val="center"/>
              <w:rPr>
                <w:rFonts w:ascii="Times New Roman" w:hAnsi="Times New Roman" w:cs="Times New Roman"/>
                <w:sz w:val="24"/>
                <w:szCs w:val="24"/>
              </w:rPr>
            </w:pPr>
            <w:r>
              <w:rPr>
                <w:rFonts w:ascii="Times New Roman" w:hAnsi="Times New Roman" w:cs="Times New Roman"/>
                <w:sz w:val="24"/>
                <w:szCs w:val="24"/>
              </w:rPr>
              <w:t>3</w:t>
            </w:r>
            <w:r w:rsidR="00381FBD">
              <w:rPr>
                <w:rFonts w:ascii="Times New Roman" w:hAnsi="Times New Roman" w:cs="Times New Roman"/>
                <w:sz w:val="24"/>
                <w:szCs w:val="24"/>
              </w:rPr>
              <w:t>4</w:t>
            </w:r>
            <w:r w:rsidR="00EB4F6E">
              <w:rPr>
                <w:rFonts w:ascii="Times New Roman" w:hAnsi="Times New Roman" w:cs="Times New Roman"/>
                <w:sz w:val="24"/>
                <w:szCs w:val="24"/>
                <w:vertAlign w:val="superscript"/>
              </w:rPr>
              <w:t>(15</w:t>
            </w:r>
            <w:r w:rsidR="00EB4F6E" w:rsidRPr="00216827">
              <w:rPr>
                <w:rFonts w:ascii="Times New Roman" w:hAnsi="Times New Roman" w:cs="Times New Roman"/>
                <w:sz w:val="24"/>
                <w:szCs w:val="24"/>
                <w:vertAlign w:val="superscript"/>
              </w:rPr>
              <w:t>,</w:t>
            </w:r>
            <w:r w:rsidR="00EB4F6E">
              <w:rPr>
                <w:rFonts w:ascii="Times New Roman" w:hAnsi="Times New Roman" w:cs="Times New Roman"/>
                <w:sz w:val="24"/>
                <w:szCs w:val="24"/>
                <w:vertAlign w:val="superscript"/>
              </w:rPr>
              <w:t>8,8</w:t>
            </w:r>
            <w:r w:rsidR="00CC5828">
              <w:rPr>
                <w:rFonts w:ascii="Times New Roman" w:hAnsi="Times New Roman" w:cs="Times New Roman"/>
                <w:sz w:val="24"/>
                <w:szCs w:val="24"/>
                <w:vertAlign w:val="superscript"/>
              </w:rPr>
              <w:t>)</w:t>
            </w:r>
          </w:p>
        </w:tc>
        <w:tc>
          <w:tcPr>
            <w:tcW w:w="1260" w:type="dxa"/>
          </w:tcPr>
          <w:p w14:paraId="09D54816" w14:textId="3950BCDC"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15-55</w:t>
            </w:r>
            <w:ins w:id="116" w:author="Stacy DeRuiter" w:date="2024-08-22T13:30:00Z">
              <w:r w:rsidR="000508C3">
                <w:rPr>
                  <w:rFonts w:ascii="Times New Roman" w:hAnsi="Times New Roman" w:cs="Times New Roman"/>
                  <w:sz w:val="24"/>
                  <w:szCs w:val="24"/>
                </w:rPr>
                <w:t>7</w:t>
              </w:r>
            </w:ins>
            <w:del w:id="117" w:author="Stacy DeRuiter" w:date="2024-08-22T13:30:00Z">
              <w:r w:rsidDel="000508C3">
                <w:rPr>
                  <w:rFonts w:ascii="Times New Roman" w:hAnsi="Times New Roman" w:cs="Times New Roman"/>
                  <w:sz w:val="24"/>
                  <w:szCs w:val="24"/>
                </w:rPr>
                <w:delText>2</w:delText>
              </w:r>
            </w:del>
            <w:r>
              <w:rPr>
                <w:rFonts w:ascii="Times New Roman" w:hAnsi="Times New Roman" w:cs="Times New Roman"/>
                <w:sz w:val="24"/>
                <w:szCs w:val="24"/>
              </w:rPr>
              <w:t>0</w:t>
            </w:r>
          </w:p>
        </w:tc>
        <w:tc>
          <w:tcPr>
            <w:tcW w:w="1710" w:type="dxa"/>
          </w:tcPr>
          <w:p w14:paraId="563B199B" w14:textId="6A4D926C" w:rsidR="00D33820" w:rsidRDefault="0062023D" w:rsidP="003403F5">
            <w:pPr>
              <w:jc w:val="center"/>
              <w:rPr>
                <w:rFonts w:ascii="Times New Roman" w:hAnsi="Times New Roman" w:cs="Times New Roman"/>
                <w:sz w:val="24"/>
                <w:szCs w:val="24"/>
              </w:rPr>
            </w:pPr>
            <w:r>
              <w:rPr>
                <w:rFonts w:ascii="Times New Roman" w:hAnsi="Times New Roman" w:cs="Times New Roman"/>
                <w:sz w:val="24"/>
                <w:szCs w:val="24"/>
              </w:rPr>
              <w:t>0.2-45.2</w:t>
            </w:r>
          </w:p>
        </w:tc>
      </w:tr>
    </w:tbl>
    <w:p w14:paraId="71B56CC4"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7A7D1FD2" w14:textId="623D6829" w:rsidR="00AE6F5B" w:rsidRPr="004834BE" w:rsidRDefault="00255DDE" w:rsidP="00F877ED">
      <w:pPr>
        <w:widowControl w:val="0"/>
        <w:spacing w:after="160" w:line="259" w:lineRule="auto"/>
        <w:jc w:val="both"/>
        <w:rPr>
          <w:rFonts w:ascii="Times New Roman" w:eastAsia="Times New Roman" w:hAnsi="Times New Roman" w:cs="Times New Roman"/>
          <w:noProof/>
          <w:sz w:val="24"/>
          <w:szCs w:val="24"/>
          <w:lang w:val="en-US"/>
        </w:rPr>
      </w:pPr>
      <w:commentRangeStart w:id="118"/>
      <w:r w:rsidRPr="008755E1">
        <w:rPr>
          <w:rFonts w:ascii="Times New Roman" w:eastAsia="Times New Roman" w:hAnsi="Times New Roman" w:cs="Times New Roman"/>
          <w:b/>
          <w:bCs/>
          <w:noProof/>
          <w:sz w:val="24"/>
          <w:szCs w:val="24"/>
          <w:lang w:val="en-US"/>
        </w:rPr>
        <w:t>Table 2.</w:t>
      </w:r>
      <w:commentRangeEnd w:id="118"/>
      <w:r w:rsidR="00D4048A">
        <w:rPr>
          <w:rStyle w:val="CommentReference"/>
        </w:rPr>
        <w:commentReference w:id="118"/>
      </w:r>
      <w:r>
        <w:rPr>
          <w:rFonts w:ascii="Times New Roman" w:eastAsia="Times New Roman" w:hAnsi="Times New Roman" w:cs="Times New Roman"/>
          <w:noProof/>
          <w:sz w:val="24"/>
          <w:szCs w:val="24"/>
          <w:lang w:val="en-US"/>
        </w:rPr>
        <w:t xml:space="preserve"> </w:t>
      </w:r>
      <w:r w:rsidR="00E84634">
        <w:rPr>
          <w:rFonts w:ascii="Times New Roman" w:eastAsia="Times New Roman" w:hAnsi="Times New Roman" w:cs="Times New Roman"/>
          <w:noProof/>
          <w:sz w:val="24"/>
          <w:szCs w:val="24"/>
          <w:lang w:val="en-US"/>
        </w:rPr>
        <w:t>Parameter estimate (</w:t>
      </w:r>
      <w:r w:rsidR="00E84634" w:rsidRPr="00EB6347">
        <w:rPr>
          <w:rFonts w:ascii="Times New Roman" w:hAnsi="Times New Roman" w:cs="Times New Roman"/>
        </w:rPr>
        <w:sym w:font="Symbol" w:char="F0B1"/>
      </w:r>
      <w:r w:rsidR="00E84634" w:rsidRPr="00EB6347">
        <w:rPr>
          <w:rFonts w:ascii="Times New Roman" w:hAnsi="Times New Roman" w:cs="Times New Roman"/>
        </w:rPr>
        <w:t xml:space="preserve"> SE</w:t>
      </w:r>
      <w:r w:rsidR="00E84634">
        <w:rPr>
          <w:rFonts w:ascii="Times New Roman" w:eastAsia="Times New Roman" w:hAnsi="Times New Roman" w:cs="Times New Roman"/>
          <w:noProof/>
          <w:sz w:val="24"/>
          <w:szCs w:val="24"/>
          <w:lang w:val="en-US"/>
        </w:rPr>
        <w:t xml:space="preserve">), Z-value (and corresponding P-value), </w:t>
      </w:r>
      <w:r w:rsidR="00E84634" w:rsidRPr="00E84634">
        <w:rPr>
          <w:rFonts w:ascii="Symbol" w:eastAsia="Times New Roman" w:hAnsi="Symbol" w:cs="Times New Roman"/>
          <w:noProof/>
          <w:sz w:val="24"/>
          <w:szCs w:val="24"/>
          <w:lang w:val="en-US"/>
        </w:rPr>
        <w:t>c</w:t>
      </w:r>
      <w:r w:rsidR="00E84634" w:rsidRPr="00E84634">
        <w:rPr>
          <w:rFonts w:ascii="Times New Roman" w:eastAsia="Times New Roman" w:hAnsi="Times New Roman" w:cs="Times New Roman"/>
          <w:noProof/>
          <w:sz w:val="24"/>
          <w:szCs w:val="24"/>
          <w:vertAlign w:val="superscript"/>
          <w:lang w:val="en-US"/>
        </w:rPr>
        <w:t>2</w:t>
      </w:r>
      <w:r w:rsidR="00E84634">
        <w:rPr>
          <w:rFonts w:ascii="Times New Roman" w:eastAsia="Times New Roman" w:hAnsi="Times New Roman" w:cs="Times New Roman"/>
          <w:noProof/>
          <w:sz w:val="24"/>
          <w:szCs w:val="24"/>
          <w:lang w:val="en-US"/>
        </w:rPr>
        <w:t xml:space="preserve"> for Type II Wald statistics (and corresponding P-value)</w:t>
      </w:r>
      <w:r w:rsidR="004834BE">
        <w:rPr>
          <w:rFonts w:ascii="Times New Roman" w:eastAsia="Times New Roman" w:hAnsi="Times New Roman" w:cs="Times New Roman"/>
          <w:noProof/>
          <w:sz w:val="24"/>
          <w:szCs w:val="24"/>
          <w:lang w:val="en-US"/>
        </w:rPr>
        <w:t xml:space="preserve"> from </w:t>
      </w:r>
      <w:ins w:id="119" w:author="Stacy DeRuiter" w:date="2024-08-22T13:22:00Z">
        <w:r w:rsidR="00CF1C83">
          <w:rPr>
            <w:rFonts w:ascii="Times New Roman" w:eastAsia="Times New Roman" w:hAnsi="Times New Roman" w:cs="Times New Roman"/>
            <w:noProof/>
            <w:sz w:val="24"/>
            <w:szCs w:val="24"/>
            <w:lang w:val="en-US"/>
          </w:rPr>
          <w:t xml:space="preserve">the </w:t>
        </w:r>
      </w:ins>
      <w:r w:rsidR="004834BE">
        <w:rPr>
          <w:rFonts w:ascii="Times New Roman" w:eastAsia="Times New Roman" w:hAnsi="Times New Roman" w:cs="Times New Roman"/>
          <w:noProof/>
          <w:sz w:val="24"/>
          <w:szCs w:val="24"/>
          <w:lang w:val="en-US"/>
        </w:rPr>
        <w:t>linear mixed model with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breathing frequency (breaths · min</w:t>
      </w:r>
      <w:r w:rsidR="004834BE" w:rsidRPr="004834BE">
        <w:rPr>
          <w:rFonts w:ascii="Times New Roman" w:eastAsia="Times New Roman" w:hAnsi="Times New Roman" w:cs="Times New Roman"/>
          <w:noProof/>
          <w:sz w:val="24"/>
          <w:szCs w:val="24"/>
          <w:vertAlign w:val="superscript"/>
          <w:lang w:val="en-US"/>
        </w:rPr>
        <w:t>-1</w:t>
      </w:r>
      <w:r w:rsidR="004834BE">
        <w:rPr>
          <w:rFonts w:ascii="Times New Roman" w:eastAsia="Times New Roman" w:hAnsi="Times New Roman" w:cs="Times New Roman"/>
          <w:noProof/>
          <w:sz w:val="24"/>
          <w:szCs w:val="24"/>
          <w:lang w:val="en-US"/>
        </w:rPr>
        <w:t>,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i/>
          <w:iCs/>
          <w:noProof/>
          <w:sz w:val="24"/>
          <w:szCs w:val="24"/>
          <w:lang w:val="en-US"/>
        </w:rPr>
        <w:t>f</w:t>
      </w:r>
      <w:r w:rsidR="004834BE">
        <w:rPr>
          <w:rFonts w:ascii="Times New Roman" w:eastAsia="Times New Roman" w:hAnsi="Times New Roman" w:cs="Times New Roman"/>
          <w:noProof/>
          <w:sz w:val="24"/>
          <w:szCs w:val="24"/>
          <w:vertAlign w:val="subscript"/>
          <w:lang w:val="en-US"/>
        </w:rPr>
        <w:t>R</w:t>
      </w:r>
      <w:r w:rsidR="004834BE">
        <w:rPr>
          <w:rFonts w:ascii="Times New Roman" w:eastAsia="Times New Roman" w:hAnsi="Times New Roman" w:cs="Times New Roman"/>
          <w:noProof/>
          <w:sz w:val="24"/>
          <w:szCs w:val="24"/>
          <w:lang w:val="en-US"/>
        </w:rPr>
        <w:t xml:space="preserve">) as </w:t>
      </w:r>
      <w:ins w:id="120" w:author="Stacy DeRuiter" w:date="2024-08-22T13:21:00Z">
        <w:r w:rsidR="00CF1C83">
          <w:rPr>
            <w:rFonts w:ascii="Times New Roman" w:eastAsia="Times New Roman" w:hAnsi="Times New Roman" w:cs="Times New Roman"/>
            <w:noProof/>
            <w:sz w:val="24"/>
            <w:szCs w:val="24"/>
            <w:lang w:val="en-US"/>
          </w:rPr>
          <w:t>the</w:t>
        </w:r>
      </w:ins>
      <w:del w:id="121" w:author="Stacy DeRuiter" w:date="2024-08-22T13:21:00Z">
        <w:r w:rsidR="004834BE" w:rsidDel="00CF1C83">
          <w:rPr>
            <w:rFonts w:ascii="Times New Roman" w:eastAsia="Times New Roman" w:hAnsi="Times New Roman" w:cs="Times New Roman"/>
            <w:noProof/>
            <w:sz w:val="24"/>
            <w:szCs w:val="24"/>
            <w:lang w:val="en-US"/>
          </w:rPr>
          <w:delText>a</w:delText>
        </w:r>
      </w:del>
      <w:r w:rsidR="004834BE">
        <w:rPr>
          <w:rFonts w:ascii="Times New Roman" w:eastAsia="Times New Roman" w:hAnsi="Times New Roman" w:cs="Times New Roman"/>
          <w:noProof/>
          <w:sz w:val="24"/>
          <w:szCs w:val="24"/>
          <w:lang w:val="en-US"/>
        </w:rPr>
        <w:t xml:space="preserve"> dependent variable, and log</w:t>
      </w:r>
      <w:r w:rsidR="004834BE" w:rsidRPr="00EB6347">
        <w:rPr>
          <w:rFonts w:ascii="Times New Roman" w:eastAsia="Times New Roman" w:hAnsi="Times New Roman" w:cs="Times New Roman"/>
          <w:noProof/>
          <w:sz w:val="24"/>
          <w:szCs w:val="24"/>
          <w:vertAlign w:val="subscript"/>
          <w:lang w:val="en-US"/>
        </w:rPr>
        <w:t>10</w:t>
      </w:r>
      <w:r w:rsidR="004834BE">
        <w:rPr>
          <w:rFonts w:ascii="Times New Roman" w:eastAsia="Times New Roman" w:hAnsi="Times New Roman" w:cs="Times New Roman"/>
          <w:noProof/>
          <w:sz w:val="24"/>
          <w:szCs w:val="24"/>
          <w:lang w:val="en-US"/>
        </w:rPr>
        <w:t>-transformed body mass (kg,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temperature (°C) as independent continuous variables, and habitat (terrestrial, semi-aqautic and aquatic), </w:t>
      </w:r>
      <w:r w:rsidR="00FA50D8">
        <w:rPr>
          <w:rFonts w:ascii="Times New Roman" w:eastAsia="Times New Roman" w:hAnsi="Times New Roman" w:cs="Times New Roman"/>
          <w:noProof/>
          <w:sz w:val="24"/>
          <w:szCs w:val="24"/>
          <w:lang w:val="en-US"/>
        </w:rPr>
        <w:t xml:space="preserve">activity level (1-rest, 2- limited/minimal activity, 3-active), </w:t>
      </w:r>
      <w:r w:rsidR="004834BE">
        <w:rPr>
          <w:rFonts w:ascii="Times New Roman" w:eastAsia="Times New Roman" w:hAnsi="Times New Roman" w:cs="Times New Roman"/>
          <w:noProof/>
          <w:sz w:val="24"/>
          <w:szCs w:val="24"/>
          <w:lang w:val="en-US"/>
        </w:rPr>
        <w:t xml:space="preserve">location (whether the individual was measured on </w:t>
      </w:r>
      <w:r w:rsidR="004834BE" w:rsidRPr="004834BE">
        <w:rPr>
          <w:rFonts w:ascii="Times New Roman" w:eastAsia="Times New Roman" w:hAnsi="Times New Roman" w:cs="Times New Roman"/>
          <w:i/>
          <w:iCs/>
          <w:noProof/>
          <w:sz w:val="24"/>
          <w:szCs w:val="24"/>
          <w:lang w:val="en-US"/>
        </w:rPr>
        <w:t>land</w:t>
      </w:r>
      <w:r w:rsidR="004834BE">
        <w:rPr>
          <w:rFonts w:ascii="Times New Roman" w:eastAsia="Times New Roman" w:hAnsi="Times New Roman" w:cs="Times New Roman"/>
          <w:noProof/>
          <w:sz w:val="24"/>
          <w:szCs w:val="24"/>
          <w:lang w:val="en-US"/>
        </w:rPr>
        <w:t xml:space="preserve"> or in </w:t>
      </w:r>
      <w:r w:rsidR="004834BE" w:rsidRPr="004834BE">
        <w:rPr>
          <w:rFonts w:ascii="Times New Roman" w:eastAsia="Times New Roman" w:hAnsi="Times New Roman" w:cs="Times New Roman"/>
          <w:i/>
          <w:iCs/>
          <w:noProof/>
          <w:sz w:val="24"/>
          <w:szCs w:val="24"/>
          <w:lang w:val="en-US"/>
        </w:rPr>
        <w:t>water</w:t>
      </w:r>
      <w:r w:rsidR="004834BE">
        <w:rPr>
          <w:rFonts w:ascii="Times New Roman" w:eastAsia="Times New Roman" w:hAnsi="Times New Roman" w:cs="Times New Roman"/>
          <w:noProof/>
          <w:sz w:val="24"/>
          <w:szCs w:val="24"/>
          <w:lang w:val="en-US"/>
        </w:rPr>
        <w:t xml:space="preserve">), and </w:t>
      </w:r>
      <w:del w:id="122" w:author="Stacy DeRuiter" w:date="2024-08-22T13:21:00Z">
        <w:r w:rsidR="004834BE" w:rsidDel="00CF1C83">
          <w:rPr>
            <w:rFonts w:ascii="Times New Roman" w:eastAsia="Times New Roman" w:hAnsi="Times New Roman" w:cs="Times New Roman"/>
            <w:noProof/>
            <w:sz w:val="24"/>
            <w:szCs w:val="24"/>
            <w:lang w:val="en-US"/>
          </w:rPr>
          <w:delText>a cross-term</w:delText>
        </w:r>
      </w:del>
      <w:ins w:id="123" w:author="Stacy DeRuiter" w:date="2024-08-22T13:21:00Z">
        <w:r w:rsidR="00CF1C83">
          <w:rPr>
            <w:rFonts w:ascii="Times New Roman" w:eastAsia="Times New Roman" w:hAnsi="Times New Roman" w:cs="Times New Roman"/>
            <w:noProof/>
            <w:sz w:val="24"/>
            <w:szCs w:val="24"/>
            <w:lang w:val="en-US"/>
          </w:rPr>
          <w:t>an interaction between</w:t>
        </w:r>
      </w:ins>
      <w:r w:rsidR="004834BE">
        <w:rPr>
          <w:rFonts w:ascii="Times New Roman" w:eastAsia="Times New Roman" w:hAnsi="Times New Roman" w:cs="Times New Roman"/>
          <w:noProof/>
          <w:sz w:val="24"/>
          <w:szCs w:val="24"/>
          <w:lang w:val="en-US"/>
        </w:rPr>
        <w:t xml:space="preserve">  log</w:t>
      </w:r>
      <w:r w:rsidR="004834BE" w:rsidRPr="00EB6347">
        <w:rPr>
          <w:rFonts w:ascii="Times New Roman" w:eastAsia="Times New Roman" w:hAnsi="Times New Roman" w:cs="Times New Roman"/>
          <w:noProof/>
          <w:sz w:val="24"/>
          <w:szCs w:val="24"/>
          <w:vertAlign w:val="subscript"/>
          <w:lang w:val="en-US"/>
        </w:rPr>
        <w:t>10</w:t>
      </w:r>
      <w:r w:rsidR="004834BE" w:rsidRPr="00EB6347">
        <w:rPr>
          <w:rFonts w:ascii="Times New Roman" w:eastAsia="Times New Roman" w:hAnsi="Times New Roman" w:cs="Times New Roman"/>
          <w:i/>
          <w:iCs/>
          <w:noProof/>
          <w:sz w:val="24"/>
          <w:szCs w:val="24"/>
          <w:lang w:val="en-US"/>
        </w:rPr>
        <w:t>M</w:t>
      </w:r>
      <w:r w:rsidR="004834BE" w:rsidRPr="00EB6347">
        <w:rPr>
          <w:rFonts w:ascii="Times New Roman" w:eastAsia="Times New Roman" w:hAnsi="Times New Roman" w:cs="Times New Roman"/>
          <w:noProof/>
          <w:sz w:val="24"/>
          <w:szCs w:val="24"/>
          <w:vertAlign w:val="subscript"/>
          <w:lang w:val="en-US"/>
        </w:rPr>
        <w:t>b</w:t>
      </w:r>
      <w:r w:rsidR="004834BE">
        <w:rPr>
          <w:rFonts w:ascii="Times New Roman" w:eastAsia="Times New Roman" w:hAnsi="Times New Roman" w:cs="Times New Roman"/>
          <w:noProof/>
          <w:sz w:val="24"/>
          <w:szCs w:val="24"/>
          <w:lang w:val="en-US"/>
        </w:rPr>
        <w:t xml:space="preserve"> and habitat to test for differences in slopes.</w:t>
      </w:r>
      <w:r w:rsidR="00E4150E">
        <w:rPr>
          <w:rFonts w:ascii="Times New Roman" w:eastAsia="Times New Roman" w:hAnsi="Times New Roman" w:cs="Times New Roman"/>
          <w:noProof/>
          <w:sz w:val="24"/>
          <w:szCs w:val="24"/>
          <w:lang w:val="en-US"/>
        </w:rPr>
        <w:t xml:space="preserve"> </w:t>
      </w:r>
    </w:p>
    <w:p w14:paraId="4D00C412"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EB6347" w14:paraId="54B9F2F0" w14:textId="77777777" w:rsidTr="009F2AD0">
        <w:tc>
          <w:tcPr>
            <w:tcW w:w="1870" w:type="dxa"/>
          </w:tcPr>
          <w:p w14:paraId="12F4B32A" w14:textId="5F02A3EF"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Parameter</w:t>
            </w:r>
          </w:p>
        </w:tc>
        <w:tc>
          <w:tcPr>
            <w:tcW w:w="1870" w:type="dxa"/>
          </w:tcPr>
          <w:p w14:paraId="575FFE4E" w14:textId="77777777"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p>
        </w:tc>
        <w:tc>
          <w:tcPr>
            <w:tcW w:w="1870" w:type="dxa"/>
          </w:tcPr>
          <w:p w14:paraId="508A0F06" w14:textId="1856DCC4"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 xml:space="preserve">Parameter estimate </w:t>
            </w:r>
            <w:r w:rsidRPr="00EB6347">
              <w:rPr>
                <w:rFonts w:ascii="Times New Roman" w:hAnsi="Times New Roman" w:cs="Times New Roman"/>
              </w:rPr>
              <w:sym w:font="Symbol" w:char="F0B1"/>
            </w:r>
            <w:r w:rsidRPr="00EB6347">
              <w:rPr>
                <w:rFonts w:ascii="Times New Roman" w:hAnsi="Times New Roman" w:cs="Times New Roman"/>
              </w:rPr>
              <w:t xml:space="preserve"> SE</w:t>
            </w:r>
          </w:p>
        </w:tc>
        <w:tc>
          <w:tcPr>
            <w:tcW w:w="1870" w:type="dxa"/>
          </w:tcPr>
          <w:p w14:paraId="5B6F3EEE" w14:textId="1E7E5165" w:rsidR="00EB6347" w:rsidRPr="00EB6347" w:rsidRDefault="00EB6347" w:rsidP="00EB6347">
            <w:pPr>
              <w:widowControl w:val="0"/>
              <w:spacing w:after="160" w:line="259" w:lineRule="auto"/>
              <w:jc w:val="center"/>
              <w:rPr>
                <w:rFonts w:ascii="Times New Roman" w:eastAsia="Times New Roman" w:hAnsi="Times New Roman" w:cs="Times New Roman"/>
                <w:noProof/>
                <w:lang w:val="en-US"/>
              </w:rPr>
            </w:pPr>
            <w:r w:rsidRPr="00EB6347">
              <w:rPr>
                <w:rFonts w:ascii="Times New Roman" w:eastAsia="Times New Roman" w:hAnsi="Times New Roman" w:cs="Times New Roman"/>
                <w:noProof/>
                <w:lang w:val="en-US"/>
              </w:rPr>
              <w:t>Z-value</w:t>
            </w:r>
            <w:r w:rsidR="00E84634">
              <w:rPr>
                <w:rFonts w:ascii="Times New Roman" w:eastAsia="Times New Roman" w:hAnsi="Times New Roman" w:cs="Times New Roman"/>
                <w:noProof/>
                <w:lang w:val="en-US"/>
              </w:rPr>
              <w:t xml:space="preserve"> (P-value)</w:t>
            </w:r>
          </w:p>
        </w:tc>
        <w:tc>
          <w:tcPr>
            <w:tcW w:w="1870" w:type="dxa"/>
          </w:tcPr>
          <w:p w14:paraId="55CE23ED" w14:textId="7B770495" w:rsidR="00EB6347" w:rsidRPr="00EB6347" w:rsidRDefault="00E84634" w:rsidP="00EB6347">
            <w:pPr>
              <w:widowControl w:val="0"/>
              <w:spacing w:after="160" w:line="259" w:lineRule="auto"/>
              <w:jc w:val="center"/>
              <w:rPr>
                <w:rFonts w:ascii="Times New Roman" w:eastAsia="Times New Roman" w:hAnsi="Times New Roman" w:cs="Times New Roman"/>
                <w:noProof/>
                <w:lang w:val="en-US"/>
              </w:rPr>
            </w:pPr>
            <w:r w:rsidRPr="00E84634">
              <w:rPr>
                <w:rFonts w:ascii="Symbol" w:eastAsia="Times New Roman" w:hAnsi="Symbol" w:cs="Times New Roman"/>
                <w:noProof/>
                <w:sz w:val="24"/>
                <w:szCs w:val="24"/>
                <w:lang w:val="en-US"/>
              </w:rPr>
              <w:t>c</w:t>
            </w:r>
            <w:r w:rsidRPr="00E84634">
              <w:rPr>
                <w:rFonts w:ascii="Times New Roman" w:eastAsia="Times New Roman" w:hAnsi="Times New Roman" w:cs="Times New Roman"/>
                <w:noProof/>
                <w:sz w:val="24"/>
                <w:szCs w:val="24"/>
                <w:vertAlign w:val="superscript"/>
                <w:lang w:val="en-US"/>
              </w:rPr>
              <w:t>2</w:t>
            </w:r>
            <w:r>
              <w:rPr>
                <w:rFonts w:ascii="Times New Roman" w:eastAsia="Times New Roman" w:hAnsi="Times New Roman" w:cs="Times New Roman"/>
                <w:noProof/>
                <w:lang w:val="en-US"/>
              </w:rPr>
              <w:t xml:space="preserve"> (P-value)</w:t>
            </w:r>
          </w:p>
        </w:tc>
      </w:tr>
      <w:tr w:rsidR="00EB6347" w14:paraId="347C85E9" w14:textId="77777777" w:rsidTr="009F2AD0">
        <w:tc>
          <w:tcPr>
            <w:tcW w:w="1870" w:type="dxa"/>
          </w:tcPr>
          <w:p w14:paraId="7CA9BC72" w14:textId="28F3C948"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Intercept</w:t>
            </w:r>
          </w:p>
        </w:tc>
        <w:tc>
          <w:tcPr>
            <w:tcW w:w="1870" w:type="dxa"/>
          </w:tcPr>
          <w:p w14:paraId="11ABE80A"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16AF6AC3" w14:textId="09B1DB66"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512A8C">
              <w:rPr>
                <w:rFonts w:ascii="Times New Roman" w:eastAsia="Times New Roman" w:hAnsi="Times New Roman" w:cs="Times New Roman"/>
                <w:noProof/>
                <w:lang w:val="en-US"/>
              </w:rPr>
              <w:t>5</w:t>
            </w:r>
            <w:ins w:id="124" w:author="Stacy DeRuiter" w:date="2024-08-22T13:31:00Z">
              <w:r w:rsidR="000508C3">
                <w:rPr>
                  <w:rFonts w:ascii="Times New Roman" w:eastAsia="Times New Roman" w:hAnsi="Times New Roman" w:cs="Times New Roman"/>
                  <w:noProof/>
                  <w:lang w:val="en-US"/>
                </w:rPr>
                <w:t>0</w:t>
              </w:r>
            </w:ins>
            <w:ins w:id="125" w:author="Stacy DeRuiter" w:date="2024-08-22T13:32:00Z">
              <w:r w:rsidR="000508C3">
                <w:rPr>
                  <w:rFonts w:ascii="Times New Roman" w:eastAsia="Times New Roman" w:hAnsi="Times New Roman" w:cs="Times New Roman"/>
                  <w:noProof/>
                  <w:lang w:val="en-US"/>
                </w:rPr>
                <w:t>5</w:t>
              </w:r>
            </w:ins>
            <w:del w:id="126" w:author="Stacy DeRuiter" w:date="2024-08-22T13:31:00Z">
              <w:r w:rsidR="00512A8C" w:rsidDel="000508C3">
                <w:rPr>
                  <w:rFonts w:ascii="Times New Roman" w:eastAsia="Times New Roman" w:hAnsi="Times New Roman" w:cs="Times New Roman"/>
                  <w:noProof/>
                  <w:lang w:val="en-US"/>
                </w:rPr>
                <w:delText>10</w:delText>
              </w:r>
            </w:del>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0.1</w:t>
            </w:r>
            <w:ins w:id="127" w:author="Stacy DeRuiter" w:date="2024-08-22T13:32:00Z">
              <w:r w:rsidR="000508C3">
                <w:rPr>
                  <w:rFonts w:ascii="Times New Roman" w:hAnsi="Times New Roman" w:cs="Times New Roman"/>
                </w:rPr>
                <w:t>50</w:t>
              </w:r>
            </w:ins>
            <w:del w:id="128" w:author="Stacy DeRuiter" w:date="2024-08-22T13:32:00Z">
              <w:r w:rsidR="00C1723D" w:rsidRPr="00C1723D" w:rsidDel="000508C3">
                <w:rPr>
                  <w:rFonts w:ascii="Times New Roman" w:hAnsi="Times New Roman" w:cs="Times New Roman"/>
                </w:rPr>
                <w:delText>49</w:delText>
              </w:r>
            </w:del>
          </w:p>
        </w:tc>
        <w:tc>
          <w:tcPr>
            <w:tcW w:w="1870" w:type="dxa"/>
          </w:tcPr>
          <w:p w14:paraId="629F6C5E" w14:textId="57935CE1"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3.</w:t>
            </w:r>
            <w:ins w:id="129" w:author="Stacy DeRuiter" w:date="2024-08-22T13:34:00Z">
              <w:r w:rsidR="000508C3">
                <w:rPr>
                  <w:rFonts w:ascii="Times New Roman" w:eastAsia="Times New Roman" w:hAnsi="Times New Roman" w:cs="Times New Roman"/>
                  <w:noProof/>
                  <w:lang w:val="en-US"/>
                </w:rPr>
                <w:t>3</w:t>
              </w:r>
            </w:ins>
            <w:ins w:id="130" w:author="Stacy DeRuiter" w:date="2024-08-22T13:35:00Z">
              <w:r w:rsidR="000508C3">
                <w:rPr>
                  <w:rFonts w:ascii="Times New Roman" w:eastAsia="Times New Roman" w:hAnsi="Times New Roman" w:cs="Times New Roman"/>
                  <w:noProof/>
                  <w:lang w:val="en-US"/>
                </w:rPr>
                <w:t>66</w:t>
              </w:r>
            </w:ins>
            <w:del w:id="131" w:author="Stacy DeRuiter" w:date="2024-08-22T13:34:00Z">
              <w:r w:rsidR="00512A8C" w:rsidDel="000508C3">
                <w:rPr>
                  <w:rFonts w:ascii="Times New Roman" w:eastAsia="Times New Roman" w:hAnsi="Times New Roman" w:cs="Times New Roman"/>
                  <w:noProof/>
                  <w:lang w:val="en-US"/>
                </w:rPr>
                <w:delText>416</w:delText>
              </w:r>
            </w:del>
            <w:r w:rsidR="00E84634" w:rsidRPr="00C1723D">
              <w:rPr>
                <w:rFonts w:ascii="Times New Roman" w:eastAsia="Times New Roman" w:hAnsi="Times New Roman" w:cs="Times New Roman"/>
                <w:noProof/>
                <w:lang w:val="en-US"/>
              </w:rPr>
              <w:t xml:space="preserve"> (0.00</w:t>
            </w:r>
            <w:r w:rsidR="00512A8C">
              <w:rPr>
                <w:rFonts w:ascii="Times New Roman" w:eastAsia="Times New Roman" w:hAnsi="Times New Roman" w:cs="Times New Roman"/>
                <w:noProof/>
                <w:lang w:val="en-US"/>
              </w:rPr>
              <w:t>0</w:t>
            </w:r>
            <w:ins w:id="132" w:author="Stacy DeRuiter" w:date="2024-08-22T13:35:00Z">
              <w:r w:rsidR="000508C3">
                <w:rPr>
                  <w:rFonts w:ascii="Times New Roman" w:eastAsia="Times New Roman" w:hAnsi="Times New Roman" w:cs="Times New Roman"/>
                  <w:noProof/>
                  <w:lang w:val="en-US"/>
                </w:rPr>
                <w:t>76</w:t>
              </w:r>
            </w:ins>
            <w:del w:id="133" w:author="Stacy DeRuiter" w:date="2024-08-22T13:35:00Z">
              <w:r w:rsidR="00512A8C" w:rsidDel="000508C3">
                <w:rPr>
                  <w:rFonts w:ascii="Times New Roman" w:eastAsia="Times New Roman" w:hAnsi="Times New Roman" w:cs="Times New Roman"/>
                  <w:noProof/>
                  <w:lang w:val="en-US"/>
                </w:rPr>
                <w:delText>64</w:delText>
              </w:r>
            </w:del>
            <w:r w:rsidR="00E84634" w:rsidRPr="00C1723D">
              <w:rPr>
                <w:rFonts w:ascii="Times New Roman" w:eastAsia="Times New Roman" w:hAnsi="Times New Roman" w:cs="Times New Roman"/>
                <w:noProof/>
                <w:lang w:val="en-US"/>
              </w:rPr>
              <w:t>)</w:t>
            </w:r>
          </w:p>
        </w:tc>
        <w:tc>
          <w:tcPr>
            <w:tcW w:w="1870" w:type="dxa"/>
          </w:tcPr>
          <w:p w14:paraId="190D2E76" w14:textId="5B499E8E" w:rsidR="00EB6347" w:rsidRPr="0054396F" w:rsidRDefault="00EB6347" w:rsidP="00807F65">
            <w:pPr>
              <w:widowControl w:val="0"/>
              <w:spacing w:after="160" w:line="259" w:lineRule="auto"/>
              <w:jc w:val="center"/>
              <w:rPr>
                <w:rFonts w:ascii="Times New Roman" w:eastAsia="Times New Roman" w:hAnsi="Times New Roman" w:cs="Times New Roman"/>
                <w:noProof/>
                <w:lang w:val="en-US"/>
              </w:rPr>
            </w:pPr>
          </w:p>
        </w:tc>
      </w:tr>
      <w:tr w:rsidR="00EB6347" w14:paraId="4CA5EFC2" w14:textId="77777777" w:rsidTr="009F2AD0">
        <w:tc>
          <w:tcPr>
            <w:tcW w:w="1870" w:type="dxa"/>
          </w:tcPr>
          <w:p w14:paraId="282A163C" w14:textId="7F91EDFD"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p>
        </w:tc>
        <w:tc>
          <w:tcPr>
            <w:tcW w:w="1870" w:type="dxa"/>
          </w:tcPr>
          <w:p w14:paraId="70C707E8"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A3C66C" w14:textId="6DFBE7CB"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-0.1</w:t>
            </w:r>
            <w:r w:rsidR="00A62ACF" w:rsidRPr="00C1723D">
              <w:rPr>
                <w:rFonts w:ascii="Times New Roman" w:eastAsia="Times New Roman" w:hAnsi="Times New Roman" w:cs="Times New Roman"/>
                <w:noProof/>
                <w:lang w:val="en-US"/>
              </w:rPr>
              <w:t>2</w:t>
            </w:r>
            <w:ins w:id="134" w:author="Stacy DeRuiter" w:date="2024-08-22T13:32:00Z">
              <w:r w:rsidR="000508C3">
                <w:rPr>
                  <w:rFonts w:ascii="Times New Roman" w:eastAsia="Times New Roman" w:hAnsi="Times New Roman" w:cs="Times New Roman"/>
                  <w:noProof/>
                  <w:lang w:val="en-US"/>
                </w:rPr>
                <w:t>4</w:t>
              </w:r>
            </w:ins>
            <w:del w:id="135" w:author="Stacy DeRuiter" w:date="2024-08-22T13:32:00Z">
              <w:r w:rsidR="00512A8C" w:rsidDel="000508C3">
                <w:rPr>
                  <w:rFonts w:ascii="Times New Roman" w:eastAsia="Times New Roman" w:hAnsi="Times New Roman" w:cs="Times New Roman"/>
                  <w:noProof/>
                  <w:lang w:val="en-US"/>
                </w:rPr>
                <w:delText>5</w:delText>
              </w:r>
            </w:del>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w:t>
            </w:r>
            <w:r w:rsidR="00A62ACF" w:rsidRPr="00C1723D">
              <w:rPr>
                <w:rFonts w:ascii="Times New Roman" w:hAnsi="Times New Roman" w:cs="Times New Roman"/>
              </w:rPr>
              <w:t>4</w:t>
            </w:r>
            <w:r w:rsidR="00C1723D" w:rsidRPr="00C1723D">
              <w:rPr>
                <w:rFonts w:ascii="Times New Roman" w:hAnsi="Times New Roman" w:cs="Times New Roman"/>
              </w:rPr>
              <w:t>5</w:t>
            </w:r>
          </w:p>
        </w:tc>
        <w:tc>
          <w:tcPr>
            <w:tcW w:w="1870" w:type="dxa"/>
          </w:tcPr>
          <w:p w14:paraId="33001A24" w14:textId="20B358C3" w:rsidR="00EB6347" w:rsidRPr="00C1723D" w:rsidRDefault="00FA50D8"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w:t>
            </w:r>
            <w:r w:rsidR="00A62ACF" w:rsidRPr="00C1723D">
              <w:rPr>
                <w:rFonts w:ascii="Times New Roman" w:eastAsia="Times New Roman" w:hAnsi="Times New Roman" w:cs="Times New Roman"/>
                <w:noProof/>
                <w:lang w:val="en-US"/>
              </w:rPr>
              <w:t>2.</w:t>
            </w:r>
            <w:ins w:id="136" w:author="Stacy DeRuiter" w:date="2024-08-22T13:35:00Z">
              <w:r w:rsidR="000508C3">
                <w:rPr>
                  <w:rFonts w:ascii="Times New Roman" w:eastAsia="Times New Roman" w:hAnsi="Times New Roman" w:cs="Times New Roman"/>
                  <w:noProof/>
                  <w:lang w:val="en-US"/>
                </w:rPr>
                <w:t>758</w:t>
              </w:r>
            </w:ins>
            <w:del w:id="137" w:author="Stacy DeRuiter" w:date="2024-08-22T13:35:00Z">
              <w:r w:rsidR="00C1723D" w:rsidRPr="00C1723D" w:rsidDel="000508C3">
                <w:rPr>
                  <w:rFonts w:ascii="Times New Roman" w:eastAsia="Times New Roman" w:hAnsi="Times New Roman" w:cs="Times New Roman"/>
                  <w:noProof/>
                  <w:lang w:val="en-US"/>
                </w:rPr>
                <w:delText>8</w:delText>
              </w:r>
              <w:r w:rsidR="00512A8C" w:rsidDel="000508C3">
                <w:rPr>
                  <w:rFonts w:ascii="Times New Roman" w:eastAsia="Times New Roman" w:hAnsi="Times New Roman" w:cs="Times New Roman"/>
                  <w:noProof/>
                  <w:lang w:val="en-US"/>
                </w:rPr>
                <w:delText>13</w:delText>
              </w:r>
            </w:del>
            <w:r w:rsidR="00E84634" w:rsidRPr="00C1723D">
              <w:rPr>
                <w:rFonts w:ascii="Times New Roman" w:eastAsia="Times New Roman" w:hAnsi="Times New Roman" w:cs="Times New Roman"/>
                <w:noProof/>
                <w:lang w:val="en-US"/>
              </w:rPr>
              <w:t xml:space="preserve"> (0.0</w:t>
            </w:r>
            <w:r w:rsidR="00A62ACF" w:rsidRPr="00C1723D">
              <w:rPr>
                <w:rFonts w:ascii="Times New Roman" w:eastAsia="Times New Roman" w:hAnsi="Times New Roman" w:cs="Times New Roman"/>
                <w:noProof/>
                <w:lang w:val="en-US"/>
              </w:rPr>
              <w:t>0</w:t>
            </w:r>
            <w:ins w:id="138" w:author="Stacy DeRuiter" w:date="2024-08-22T13:35:00Z">
              <w:r w:rsidR="000508C3">
                <w:rPr>
                  <w:rFonts w:ascii="Times New Roman" w:eastAsia="Times New Roman" w:hAnsi="Times New Roman" w:cs="Times New Roman"/>
                  <w:noProof/>
                  <w:lang w:val="en-US"/>
                </w:rPr>
                <w:t>58</w:t>
              </w:r>
            </w:ins>
            <w:del w:id="139" w:author="Stacy DeRuiter" w:date="2024-08-22T13:35:00Z">
              <w:r w:rsidR="00C1723D" w:rsidRPr="00C1723D" w:rsidDel="000508C3">
                <w:rPr>
                  <w:rFonts w:ascii="Times New Roman" w:eastAsia="Times New Roman" w:hAnsi="Times New Roman" w:cs="Times New Roman"/>
                  <w:noProof/>
                  <w:lang w:val="en-US"/>
                </w:rPr>
                <w:delText>4</w:delText>
              </w:r>
              <w:r w:rsidR="00512A8C" w:rsidDel="000508C3">
                <w:rPr>
                  <w:rFonts w:ascii="Times New Roman" w:eastAsia="Times New Roman" w:hAnsi="Times New Roman" w:cs="Times New Roman"/>
                  <w:noProof/>
                  <w:lang w:val="en-US"/>
                </w:rPr>
                <w:delText>9</w:delText>
              </w:r>
            </w:del>
            <w:r w:rsidR="00E84634" w:rsidRPr="00C1723D">
              <w:rPr>
                <w:rFonts w:ascii="Times New Roman" w:eastAsia="Times New Roman" w:hAnsi="Times New Roman" w:cs="Times New Roman"/>
                <w:noProof/>
                <w:lang w:val="en-US"/>
              </w:rPr>
              <w:t>)</w:t>
            </w:r>
          </w:p>
        </w:tc>
        <w:tc>
          <w:tcPr>
            <w:tcW w:w="1870" w:type="dxa"/>
          </w:tcPr>
          <w:p w14:paraId="25F7A920" w14:textId="13E58ED6" w:rsidR="00EB6347"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2</w:t>
            </w:r>
            <w:ins w:id="140" w:author="Stacy DeRuiter" w:date="2024-08-22T13:42:00Z">
              <w:r w:rsidR="000C7AEB">
                <w:rPr>
                  <w:rFonts w:ascii="Times New Roman" w:eastAsia="Times New Roman" w:hAnsi="Times New Roman" w:cs="Times New Roman"/>
                  <w:noProof/>
                  <w:lang w:val="en-US"/>
                </w:rPr>
                <w:t>7.6</w:t>
              </w:r>
            </w:ins>
            <w:del w:id="141" w:author="Stacy DeRuiter" w:date="2024-08-22T13:42:00Z">
              <w:r w:rsidR="0054396F" w:rsidRPr="0054396F" w:rsidDel="000C7AEB">
                <w:rPr>
                  <w:rFonts w:ascii="Times New Roman" w:eastAsia="Times New Roman" w:hAnsi="Times New Roman" w:cs="Times New Roman"/>
                  <w:noProof/>
                  <w:lang w:val="en-US"/>
                </w:rPr>
                <w:delText>8</w:delText>
              </w:r>
              <w:r w:rsidRPr="0054396F" w:rsidDel="000C7AEB">
                <w:rPr>
                  <w:rFonts w:ascii="Times New Roman" w:eastAsia="Times New Roman" w:hAnsi="Times New Roman" w:cs="Times New Roman"/>
                  <w:noProof/>
                  <w:lang w:val="en-US"/>
                </w:rPr>
                <w:delText>.</w:delText>
              </w:r>
              <w:r w:rsidR="0054396F" w:rsidDel="000C7AEB">
                <w:rPr>
                  <w:rFonts w:ascii="Times New Roman" w:eastAsia="Times New Roman" w:hAnsi="Times New Roman" w:cs="Times New Roman"/>
                  <w:noProof/>
                  <w:lang w:val="en-US"/>
                </w:rPr>
                <w:delText>1</w:delText>
              </w:r>
            </w:del>
            <w:r w:rsidR="00E84634" w:rsidRPr="0054396F">
              <w:rPr>
                <w:rFonts w:ascii="Times New Roman" w:eastAsia="Times New Roman" w:hAnsi="Times New Roman" w:cs="Times New Roman"/>
                <w:noProof/>
                <w:lang w:val="en-US"/>
              </w:rPr>
              <w:t xml:space="preserve"> (</w:t>
            </w:r>
            <w:r w:rsidR="00FA50D8" w:rsidRPr="0054396F">
              <w:rPr>
                <w:rFonts w:ascii="Times New Roman" w:eastAsia="Times New Roman" w:hAnsi="Times New Roman" w:cs="Times New Roman"/>
                <w:noProof/>
                <w:lang w:val="en-US"/>
              </w:rPr>
              <w:t>&lt; 0.0001</w:t>
            </w:r>
            <w:r w:rsidR="00E84634" w:rsidRPr="0054396F">
              <w:rPr>
                <w:rFonts w:ascii="Times New Roman" w:eastAsia="Times New Roman" w:hAnsi="Times New Roman" w:cs="Times New Roman"/>
                <w:noProof/>
                <w:lang w:val="en-US"/>
              </w:rPr>
              <w:t>)</w:t>
            </w:r>
          </w:p>
        </w:tc>
      </w:tr>
      <w:tr w:rsidR="00E84634" w14:paraId="5D0FD51D" w14:textId="77777777" w:rsidTr="009F2AD0">
        <w:tc>
          <w:tcPr>
            <w:tcW w:w="1870" w:type="dxa"/>
            <w:vMerge w:val="restart"/>
          </w:tcPr>
          <w:p w14:paraId="14EBB31B" w14:textId="674DBBD4"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Habitat</w:t>
            </w:r>
          </w:p>
        </w:tc>
        <w:tc>
          <w:tcPr>
            <w:tcW w:w="1870" w:type="dxa"/>
          </w:tcPr>
          <w:p w14:paraId="441E868A" w14:textId="21E17FEE"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3142CD2E" w14:textId="67FF44DF"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CF7E23" w:rsidRPr="00C1723D">
              <w:rPr>
                <w:rFonts w:ascii="Times New Roman" w:eastAsia="Times New Roman" w:hAnsi="Times New Roman" w:cs="Times New Roman"/>
                <w:noProof/>
                <w:lang w:val="en-US"/>
              </w:rPr>
              <w:t>1</w:t>
            </w:r>
            <w:ins w:id="142" w:author="Stacy DeRuiter" w:date="2024-08-22T13:32:00Z">
              <w:r w:rsidR="000508C3">
                <w:rPr>
                  <w:rFonts w:ascii="Times New Roman" w:eastAsia="Times New Roman" w:hAnsi="Times New Roman" w:cs="Times New Roman"/>
                  <w:noProof/>
                  <w:lang w:val="en-US"/>
                </w:rPr>
                <w:t>41</w:t>
              </w:r>
            </w:ins>
            <w:del w:id="143" w:author="Stacy DeRuiter" w:date="2024-08-22T13:32:00Z">
              <w:r w:rsidR="00512A8C" w:rsidDel="000508C3">
                <w:rPr>
                  <w:rFonts w:ascii="Times New Roman" w:eastAsia="Times New Roman" w:hAnsi="Times New Roman" w:cs="Times New Roman"/>
                  <w:noProof/>
                  <w:lang w:val="en-US"/>
                </w:rPr>
                <w:delText>35</w:delText>
              </w:r>
            </w:del>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w:t>
            </w:r>
            <w:r w:rsidRPr="00C1723D">
              <w:rPr>
                <w:rFonts w:ascii="Times New Roman" w:eastAsia="Times New Roman" w:hAnsi="Times New Roman" w:cs="Times New Roman"/>
                <w:noProof/>
                <w:lang w:val="en-US"/>
              </w:rPr>
              <w:t>0.1</w:t>
            </w:r>
            <w:r w:rsidR="00C1723D" w:rsidRPr="00C1723D">
              <w:rPr>
                <w:rFonts w:ascii="Times New Roman" w:eastAsia="Times New Roman" w:hAnsi="Times New Roman" w:cs="Times New Roman"/>
                <w:noProof/>
                <w:lang w:val="en-US"/>
              </w:rPr>
              <w:t>7</w:t>
            </w:r>
            <w:ins w:id="144" w:author="Stacy DeRuiter" w:date="2024-08-22T13:32:00Z">
              <w:r w:rsidR="000508C3">
                <w:rPr>
                  <w:rFonts w:ascii="Times New Roman" w:eastAsia="Times New Roman" w:hAnsi="Times New Roman" w:cs="Times New Roman"/>
                  <w:noProof/>
                  <w:lang w:val="en-US"/>
                </w:rPr>
                <w:t>7</w:t>
              </w:r>
            </w:ins>
            <w:del w:id="145" w:author="Stacy DeRuiter" w:date="2024-08-22T13:32:00Z">
              <w:r w:rsidR="00512A8C" w:rsidDel="000508C3">
                <w:rPr>
                  <w:rFonts w:ascii="Times New Roman" w:eastAsia="Times New Roman" w:hAnsi="Times New Roman" w:cs="Times New Roman"/>
                  <w:noProof/>
                  <w:lang w:val="en-US"/>
                </w:rPr>
                <w:delText>5</w:delText>
              </w:r>
            </w:del>
          </w:p>
        </w:tc>
        <w:tc>
          <w:tcPr>
            <w:tcW w:w="1870" w:type="dxa"/>
          </w:tcPr>
          <w:p w14:paraId="6AC6244B" w14:textId="1C3540F1"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r w:rsidR="00512A8C">
              <w:rPr>
                <w:rFonts w:ascii="Times New Roman" w:eastAsia="Times New Roman" w:hAnsi="Times New Roman" w:cs="Times New Roman"/>
                <w:noProof/>
                <w:lang w:val="en-US"/>
              </w:rPr>
              <w:t>7</w:t>
            </w:r>
            <w:ins w:id="146" w:author="Stacy DeRuiter" w:date="2024-08-22T13:35:00Z">
              <w:r w:rsidR="000508C3">
                <w:rPr>
                  <w:rFonts w:ascii="Times New Roman" w:eastAsia="Times New Roman" w:hAnsi="Times New Roman" w:cs="Times New Roman"/>
                  <w:noProof/>
                  <w:lang w:val="en-US"/>
                </w:rPr>
                <w:t>98</w:t>
              </w:r>
            </w:ins>
            <w:del w:id="147" w:author="Stacy DeRuiter" w:date="2024-08-22T13:35:00Z">
              <w:r w:rsidR="00512A8C" w:rsidDel="000508C3">
                <w:rPr>
                  <w:rFonts w:ascii="Times New Roman" w:eastAsia="Times New Roman" w:hAnsi="Times New Roman" w:cs="Times New Roman"/>
                  <w:noProof/>
                  <w:lang w:val="en-US"/>
                </w:rPr>
                <w:delText>71</w:delText>
              </w:r>
            </w:del>
            <w:r w:rsidRPr="00C1723D">
              <w:rPr>
                <w:rFonts w:ascii="Times New Roman" w:eastAsia="Times New Roman" w:hAnsi="Times New Roman" w:cs="Times New Roman"/>
                <w:noProof/>
                <w:lang w:val="en-US"/>
              </w:rPr>
              <w:t xml:space="preserve"> (0.</w:t>
            </w:r>
            <w:r w:rsidR="00C1723D" w:rsidRPr="00C1723D">
              <w:rPr>
                <w:rFonts w:ascii="Times New Roman" w:eastAsia="Times New Roman" w:hAnsi="Times New Roman" w:cs="Times New Roman"/>
                <w:noProof/>
                <w:lang w:val="en-US"/>
              </w:rPr>
              <w:t>4</w:t>
            </w:r>
            <w:ins w:id="148" w:author="Stacy DeRuiter" w:date="2024-08-22T13:35:00Z">
              <w:r w:rsidR="000508C3">
                <w:rPr>
                  <w:rFonts w:ascii="Times New Roman" w:eastAsia="Times New Roman" w:hAnsi="Times New Roman" w:cs="Times New Roman"/>
                  <w:noProof/>
                  <w:lang w:val="en-US"/>
                </w:rPr>
                <w:t>25</w:t>
              </w:r>
            </w:ins>
            <w:del w:id="149" w:author="Stacy DeRuiter" w:date="2024-08-22T13:35:00Z">
              <w:r w:rsidR="00512A8C" w:rsidDel="000508C3">
                <w:rPr>
                  <w:rFonts w:ascii="Times New Roman" w:eastAsia="Times New Roman" w:hAnsi="Times New Roman" w:cs="Times New Roman"/>
                  <w:noProof/>
                  <w:lang w:val="en-US"/>
                </w:rPr>
                <w:delText>41</w:delText>
              </w:r>
            </w:del>
            <w:r w:rsidRPr="00C1723D">
              <w:rPr>
                <w:rFonts w:ascii="Times New Roman" w:eastAsia="Times New Roman" w:hAnsi="Times New Roman" w:cs="Times New Roman"/>
                <w:noProof/>
                <w:lang w:val="en-US"/>
              </w:rPr>
              <w:t>)</w:t>
            </w:r>
          </w:p>
        </w:tc>
        <w:tc>
          <w:tcPr>
            <w:tcW w:w="1870" w:type="dxa"/>
            <w:vMerge w:val="restart"/>
          </w:tcPr>
          <w:p w14:paraId="4E6B2F21" w14:textId="01182F45" w:rsidR="00E84634" w:rsidRPr="0054396F" w:rsidRDefault="0054396F" w:rsidP="00807F65">
            <w:pPr>
              <w:widowControl w:val="0"/>
              <w:spacing w:after="160" w:line="259" w:lineRule="auto"/>
              <w:jc w:val="center"/>
              <w:rPr>
                <w:rFonts w:ascii="Times New Roman" w:eastAsia="Times New Roman" w:hAnsi="Times New Roman" w:cs="Times New Roman"/>
                <w:noProof/>
                <w:lang w:val="en-US"/>
              </w:rPr>
            </w:pPr>
            <w:del w:id="150" w:author="Stacy DeRuiter" w:date="2024-08-22T13:42:00Z">
              <w:r w:rsidRPr="0054396F" w:rsidDel="000C7AEB">
                <w:rPr>
                  <w:rFonts w:ascii="Times New Roman" w:eastAsia="Times New Roman" w:hAnsi="Times New Roman" w:cs="Times New Roman"/>
                  <w:noProof/>
                  <w:lang w:val="en-US"/>
                </w:rPr>
                <w:delText>2</w:delText>
              </w:r>
              <w:r w:rsidDel="000C7AEB">
                <w:rPr>
                  <w:rFonts w:ascii="Times New Roman" w:eastAsia="Times New Roman" w:hAnsi="Times New Roman" w:cs="Times New Roman"/>
                  <w:noProof/>
                  <w:lang w:val="en-US"/>
                </w:rPr>
                <w:delText>04.2</w:delText>
              </w:r>
            </w:del>
            <w:ins w:id="151" w:author="Stacy DeRuiter" w:date="2024-08-22T13:42:00Z">
              <w:r w:rsidR="000C7AEB">
                <w:rPr>
                  <w:rFonts w:ascii="Times New Roman" w:eastAsia="Times New Roman" w:hAnsi="Times New Roman" w:cs="Times New Roman"/>
                  <w:noProof/>
                  <w:lang w:val="en-US"/>
                </w:rPr>
                <w:t>199.4</w:t>
              </w:r>
            </w:ins>
            <w:r w:rsidR="00E84634" w:rsidRPr="0054396F">
              <w:rPr>
                <w:rFonts w:ascii="Times New Roman" w:eastAsia="Times New Roman" w:hAnsi="Times New Roman" w:cs="Times New Roman"/>
                <w:noProof/>
                <w:lang w:val="en-US"/>
              </w:rPr>
              <w:t xml:space="preserve"> (&lt; 0.0001)</w:t>
            </w:r>
          </w:p>
        </w:tc>
      </w:tr>
      <w:tr w:rsidR="00E84634" w14:paraId="353A4AB9" w14:textId="77777777" w:rsidTr="009F2AD0">
        <w:tc>
          <w:tcPr>
            <w:tcW w:w="1870" w:type="dxa"/>
            <w:vMerge/>
          </w:tcPr>
          <w:p w14:paraId="436F97DF" w14:textId="777777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7140ACC1" w14:textId="2DAD7DCC"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2B221F41" w14:textId="4DCC91AF"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1.</w:t>
            </w:r>
            <w:r w:rsidR="00512A8C">
              <w:rPr>
                <w:rFonts w:ascii="Times New Roman" w:eastAsia="Times New Roman" w:hAnsi="Times New Roman" w:cs="Times New Roman"/>
                <w:noProof/>
                <w:lang w:val="en-US"/>
              </w:rPr>
              <w:t>2</w:t>
            </w:r>
            <w:ins w:id="152" w:author="Stacy DeRuiter" w:date="2024-08-22T13:32:00Z">
              <w:r w:rsidR="000508C3">
                <w:rPr>
                  <w:rFonts w:ascii="Times New Roman" w:eastAsia="Times New Roman" w:hAnsi="Times New Roman" w:cs="Times New Roman"/>
                  <w:noProof/>
                  <w:lang w:val="en-US"/>
                </w:rPr>
                <w:t>60</w:t>
              </w:r>
            </w:ins>
            <w:del w:id="153" w:author="Stacy DeRuiter" w:date="2024-08-22T13:32:00Z">
              <w:r w:rsidR="00512A8C" w:rsidDel="000508C3">
                <w:rPr>
                  <w:rFonts w:ascii="Times New Roman" w:eastAsia="Times New Roman" w:hAnsi="Times New Roman" w:cs="Times New Roman"/>
                  <w:noProof/>
                  <w:lang w:val="en-US"/>
                </w:rPr>
                <w:delText>55</w:delText>
              </w:r>
            </w:del>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0.1</w:t>
            </w:r>
            <w:ins w:id="154" w:author="Stacy DeRuiter" w:date="2024-08-22T13:32:00Z">
              <w:r w:rsidR="000508C3">
                <w:rPr>
                  <w:rFonts w:ascii="Times New Roman" w:hAnsi="Times New Roman" w:cs="Times New Roman"/>
                </w:rPr>
                <w:t>91</w:t>
              </w:r>
            </w:ins>
            <w:del w:id="155" w:author="Stacy DeRuiter" w:date="2024-08-22T13:32:00Z">
              <w:r w:rsidR="00C1723D" w:rsidRPr="00C1723D" w:rsidDel="000508C3">
                <w:rPr>
                  <w:rFonts w:ascii="Times New Roman" w:hAnsi="Times New Roman" w:cs="Times New Roman"/>
                </w:rPr>
                <w:delText>8</w:delText>
              </w:r>
              <w:r w:rsidR="00512A8C" w:rsidDel="000508C3">
                <w:rPr>
                  <w:rFonts w:ascii="Times New Roman" w:hAnsi="Times New Roman" w:cs="Times New Roman"/>
                </w:rPr>
                <w:delText>8</w:delText>
              </w:r>
            </w:del>
          </w:p>
        </w:tc>
        <w:tc>
          <w:tcPr>
            <w:tcW w:w="1870" w:type="dxa"/>
          </w:tcPr>
          <w:p w14:paraId="5715C0E7" w14:textId="5DFAF39C" w:rsidR="00E84634"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6.</w:t>
            </w:r>
            <w:r w:rsidR="00512A8C">
              <w:rPr>
                <w:rFonts w:ascii="Times New Roman" w:eastAsia="Times New Roman" w:hAnsi="Times New Roman" w:cs="Times New Roman"/>
                <w:noProof/>
                <w:lang w:val="en-US"/>
              </w:rPr>
              <w:t>6</w:t>
            </w:r>
            <w:ins w:id="156" w:author="Stacy DeRuiter" w:date="2024-08-22T13:35:00Z">
              <w:r w:rsidR="000508C3">
                <w:rPr>
                  <w:rFonts w:ascii="Times New Roman" w:eastAsia="Times New Roman" w:hAnsi="Times New Roman" w:cs="Times New Roman"/>
                  <w:noProof/>
                  <w:lang w:val="en-US"/>
                </w:rPr>
                <w:t>15</w:t>
              </w:r>
            </w:ins>
            <w:del w:id="157" w:author="Stacy DeRuiter" w:date="2024-08-22T13:35:00Z">
              <w:r w:rsidR="00512A8C" w:rsidDel="000508C3">
                <w:rPr>
                  <w:rFonts w:ascii="Times New Roman" w:eastAsia="Times New Roman" w:hAnsi="Times New Roman" w:cs="Times New Roman"/>
                  <w:noProof/>
                  <w:lang w:val="en-US"/>
                </w:rPr>
                <w:delText>84</w:delText>
              </w:r>
            </w:del>
            <w:r w:rsidR="00E84634" w:rsidRPr="00C1723D">
              <w:rPr>
                <w:rFonts w:ascii="Times New Roman" w:eastAsia="Times New Roman" w:hAnsi="Times New Roman" w:cs="Times New Roman"/>
                <w:noProof/>
                <w:lang w:val="en-US"/>
              </w:rPr>
              <w:t xml:space="preserve"> (&lt;0.0001)</w:t>
            </w:r>
          </w:p>
        </w:tc>
        <w:tc>
          <w:tcPr>
            <w:tcW w:w="1870" w:type="dxa"/>
            <w:vMerge/>
          </w:tcPr>
          <w:p w14:paraId="789631E9" w14:textId="74098228" w:rsidR="00E84634" w:rsidRPr="0054396F" w:rsidRDefault="00E84634" w:rsidP="00807F65">
            <w:pPr>
              <w:widowControl w:val="0"/>
              <w:spacing w:after="160" w:line="259" w:lineRule="auto"/>
              <w:jc w:val="center"/>
              <w:rPr>
                <w:rFonts w:ascii="Times New Roman" w:eastAsia="Times New Roman" w:hAnsi="Times New Roman" w:cs="Times New Roman"/>
                <w:noProof/>
                <w:lang w:val="en-US"/>
              </w:rPr>
            </w:pPr>
          </w:p>
        </w:tc>
      </w:tr>
      <w:tr w:rsidR="00CF7E23" w14:paraId="2B3A3F0F" w14:textId="77777777" w:rsidTr="009F2AD0">
        <w:tc>
          <w:tcPr>
            <w:tcW w:w="1870" w:type="dxa"/>
            <w:vMerge w:val="restart"/>
          </w:tcPr>
          <w:p w14:paraId="590FCED9" w14:textId="0B087DA9"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Activity level</w:t>
            </w:r>
          </w:p>
        </w:tc>
        <w:tc>
          <w:tcPr>
            <w:tcW w:w="1870" w:type="dxa"/>
          </w:tcPr>
          <w:p w14:paraId="4E7F4827" w14:textId="66AB15C3"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p>
        </w:tc>
        <w:tc>
          <w:tcPr>
            <w:tcW w:w="1870" w:type="dxa"/>
          </w:tcPr>
          <w:p w14:paraId="03FFDA89" w14:textId="166C740E"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0.0</w:t>
            </w:r>
            <w:r w:rsidR="00512A8C">
              <w:rPr>
                <w:rFonts w:ascii="Times New Roman" w:eastAsia="Times New Roman" w:hAnsi="Times New Roman" w:cs="Times New Roman"/>
                <w:noProof/>
                <w:lang w:val="en-US"/>
              </w:rPr>
              <w:t>81</w:t>
            </w:r>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0.010</w:t>
            </w:r>
          </w:p>
        </w:tc>
        <w:tc>
          <w:tcPr>
            <w:tcW w:w="1870" w:type="dxa"/>
          </w:tcPr>
          <w:p w14:paraId="096F6F7F" w14:textId="12406C41"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7.</w:t>
            </w:r>
            <w:r w:rsidR="00512A8C">
              <w:rPr>
                <w:rFonts w:ascii="Times New Roman" w:eastAsia="Times New Roman" w:hAnsi="Times New Roman" w:cs="Times New Roman"/>
                <w:noProof/>
                <w:lang w:val="en-US"/>
              </w:rPr>
              <w:t>9</w:t>
            </w:r>
            <w:ins w:id="158" w:author="Stacy DeRuiter" w:date="2024-08-22T13:36:00Z">
              <w:r w:rsidR="000508C3">
                <w:rPr>
                  <w:rFonts w:ascii="Times New Roman" w:eastAsia="Times New Roman" w:hAnsi="Times New Roman" w:cs="Times New Roman"/>
                  <w:noProof/>
                  <w:lang w:val="en-US"/>
                </w:rPr>
                <w:t>96</w:t>
              </w:r>
            </w:ins>
            <w:del w:id="159" w:author="Stacy DeRuiter" w:date="2024-08-22T13:36:00Z">
              <w:r w:rsidR="00512A8C" w:rsidDel="000508C3">
                <w:rPr>
                  <w:rFonts w:ascii="Times New Roman" w:eastAsia="Times New Roman" w:hAnsi="Times New Roman" w:cs="Times New Roman"/>
                  <w:noProof/>
                  <w:lang w:val="en-US"/>
                </w:rPr>
                <w:delText>87</w:delText>
              </w:r>
            </w:del>
            <w:r w:rsidRPr="00C1723D">
              <w:rPr>
                <w:rFonts w:ascii="Times New Roman" w:eastAsia="Times New Roman" w:hAnsi="Times New Roman" w:cs="Times New Roman"/>
                <w:noProof/>
                <w:lang w:val="en-US"/>
              </w:rPr>
              <w:t xml:space="preserve"> (&lt; 0.0001)</w:t>
            </w:r>
          </w:p>
        </w:tc>
        <w:tc>
          <w:tcPr>
            <w:tcW w:w="1870" w:type="dxa"/>
          </w:tcPr>
          <w:p w14:paraId="131517AF" w14:textId="55742746" w:rsidR="00CF7E23"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1</w:t>
            </w:r>
            <w:r w:rsidR="0054396F">
              <w:rPr>
                <w:rFonts w:ascii="Times New Roman" w:eastAsia="Times New Roman" w:hAnsi="Times New Roman" w:cs="Times New Roman"/>
                <w:noProof/>
                <w:lang w:val="en-US"/>
              </w:rPr>
              <w:t>1</w:t>
            </w:r>
            <w:ins w:id="160" w:author="Stacy DeRuiter" w:date="2024-08-22T13:42:00Z">
              <w:r w:rsidR="000C7AEB">
                <w:rPr>
                  <w:rFonts w:ascii="Times New Roman" w:eastAsia="Times New Roman" w:hAnsi="Times New Roman" w:cs="Times New Roman"/>
                  <w:noProof/>
                  <w:lang w:val="en-US"/>
                </w:rPr>
                <w:t>6.5</w:t>
              </w:r>
            </w:ins>
            <w:del w:id="161" w:author="Stacy DeRuiter" w:date="2024-08-22T13:42:00Z">
              <w:r w:rsidR="0054396F" w:rsidDel="000C7AEB">
                <w:rPr>
                  <w:rFonts w:ascii="Times New Roman" w:eastAsia="Times New Roman" w:hAnsi="Times New Roman" w:cs="Times New Roman"/>
                  <w:noProof/>
                  <w:lang w:val="en-US"/>
                </w:rPr>
                <w:delText>3.6</w:delText>
              </w:r>
            </w:del>
            <w:r w:rsidR="00CF7E23" w:rsidRPr="0054396F">
              <w:rPr>
                <w:rFonts w:ascii="Times New Roman" w:eastAsia="Times New Roman" w:hAnsi="Times New Roman" w:cs="Times New Roman"/>
                <w:noProof/>
                <w:lang w:val="en-US"/>
              </w:rPr>
              <w:t xml:space="preserve"> (&lt; 0.0001)</w:t>
            </w:r>
          </w:p>
        </w:tc>
      </w:tr>
      <w:tr w:rsidR="00CF7E23" w14:paraId="27AAFBC6" w14:textId="77777777" w:rsidTr="009F2AD0">
        <w:tc>
          <w:tcPr>
            <w:tcW w:w="1870" w:type="dxa"/>
            <w:vMerge/>
          </w:tcPr>
          <w:p w14:paraId="5F7D6B30" w14:textId="7777777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6985F883" w14:textId="4C6ECFC7" w:rsidR="00CF7E23" w:rsidRDefault="00CF7E23"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p>
        </w:tc>
        <w:tc>
          <w:tcPr>
            <w:tcW w:w="1870" w:type="dxa"/>
          </w:tcPr>
          <w:p w14:paraId="539B9EE4" w14:textId="4070EDD4"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0.1</w:t>
            </w:r>
            <w:r w:rsidR="00512A8C">
              <w:rPr>
                <w:rFonts w:ascii="Times New Roman" w:eastAsia="Times New Roman" w:hAnsi="Times New Roman" w:cs="Times New Roman"/>
                <w:noProof/>
                <w:lang w:val="en-US"/>
              </w:rPr>
              <w:t>72</w:t>
            </w:r>
            <w:r w:rsidRPr="00C1723D">
              <w:rPr>
                <w:rFonts w:ascii="Times New Roman" w:eastAsia="Times New Roman" w:hAnsi="Times New Roman" w:cs="Times New Roman"/>
                <w:noProof/>
                <w:lang w:val="en-US"/>
              </w:rPr>
              <w:sym w:font="Symbol" w:char="F0B1"/>
            </w:r>
            <w:r w:rsidRPr="00C1723D">
              <w:rPr>
                <w:rFonts w:ascii="Times New Roman" w:eastAsia="Times New Roman" w:hAnsi="Times New Roman" w:cs="Times New Roman"/>
                <w:noProof/>
                <w:lang w:val="en-US"/>
              </w:rPr>
              <w:t>0.01</w:t>
            </w:r>
            <w:ins w:id="162" w:author="Stacy DeRuiter" w:date="2024-08-22T13:33:00Z">
              <w:r w:rsidR="000508C3">
                <w:rPr>
                  <w:rFonts w:ascii="Times New Roman" w:eastAsia="Times New Roman" w:hAnsi="Times New Roman" w:cs="Times New Roman"/>
                  <w:noProof/>
                  <w:lang w:val="en-US"/>
                </w:rPr>
                <w:t>7</w:t>
              </w:r>
            </w:ins>
            <w:del w:id="163" w:author="Stacy DeRuiter" w:date="2024-08-22T13:33:00Z">
              <w:r w:rsidRPr="00C1723D" w:rsidDel="000508C3">
                <w:rPr>
                  <w:rFonts w:ascii="Times New Roman" w:eastAsia="Times New Roman" w:hAnsi="Times New Roman" w:cs="Times New Roman"/>
                  <w:noProof/>
                  <w:lang w:val="en-US"/>
                </w:rPr>
                <w:delText>8</w:delText>
              </w:r>
            </w:del>
          </w:p>
        </w:tc>
        <w:tc>
          <w:tcPr>
            <w:tcW w:w="1870" w:type="dxa"/>
          </w:tcPr>
          <w:p w14:paraId="142B80D9" w14:textId="65BB03D3" w:rsidR="00CF7E23"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9.</w:t>
            </w:r>
            <w:ins w:id="164" w:author="Stacy DeRuiter" w:date="2024-08-22T13:36:00Z">
              <w:r w:rsidR="000508C3">
                <w:rPr>
                  <w:rFonts w:ascii="Times New Roman" w:eastAsia="Times New Roman" w:hAnsi="Times New Roman" w:cs="Times New Roman"/>
                  <w:noProof/>
                  <w:lang w:val="en-US"/>
                </w:rPr>
                <w:t>851</w:t>
              </w:r>
            </w:ins>
            <w:del w:id="165" w:author="Stacy DeRuiter" w:date="2024-08-22T13:36:00Z">
              <w:r w:rsidR="00512A8C" w:rsidDel="000508C3">
                <w:rPr>
                  <w:rFonts w:ascii="Times New Roman" w:eastAsia="Times New Roman" w:hAnsi="Times New Roman" w:cs="Times New Roman"/>
                  <w:noProof/>
                  <w:lang w:val="en-US"/>
                </w:rPr>
                <w:delText>698</w:delText>
              </w:r>
            </w:del>
            <w:r w:rsidRPr="00C1723D">
              <w:rPr>
                <w:rFonts w:ascii="Times New Roman" w:eastAsia="Times New Roman" w:hAnsi="Times New Roman" w:cs="Times New Roman"/>
                <w:noProof/>
                <w:lang w:val="en-US"/>
              </w:rPr>
              <w:t xml:space="preserve"> (&lt; 0.0001)</w:t>
            </w:r>
          </w:p>
        </w:tc>
        <w:tc>
          <w:tcPr>
            <w:tcW w:w="1870" w:type="dxa"/>
          </w:tcPr>
          <w:p w14:paraId="63FACD83" w14:textId="77777777" w:rsidR="00CF7E23" w:rsidRPr="0054396F" w:rsidRDefault="00CF7E23" w:rsidP="00807F65">
            <w:pPr>
              <w:widowControl w:val="0"/>
              <w:spacing w:after="160" w:line="259" w:lineRule="auto"/>
              <w:jc w:val="center"/>
              <w:rPr>
                <w:rFonts w:ascii="Times New Roman" w:eastAsia="Times New Roman" w:hAnsi="Times New Roman" w:cs="Times New Roman"/>
                <w:noProof/>
                <w:lang w:val="en-US"/>
              </w:rPr>
            </w:pPr>
          </w:p>
        </w:tc>
      </w:tr>
      <w:tr w:rsidR="0054396F" w:rsidRPr="0054396F" w14:paraId="77B38133" w14:textId="77777777" w:rsidTr="0054396F">
        <w:tc>
          <w:tcPr>
            <w:tcW w:w="1870" w:type="dxa"/>
            <w:shd w:val="clear" w:color="auto" w:fill="FFFFFF" w:themeFill="background1"/>
          </w:tcPr>
          <w:p w14:paraId="18517293" w14:textId="0D1DE4AD" w:rsidR="00EB6347" w:rsidRPr="0054396F"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sidRPr="0054396F">
              <w:rPr>
                <w:rFonts w:ascii="Times New Roman" w:eastAsia="Times New Roman" w:hAnsi="Times New Roman" w:cs="Times New Roman"/>
                <w:noProof/>
                <w:sz w:val="24"/>
                <w:szCs w:val="24"/>
                <w:lang w:val="en-US"/>
              </w:rPr>
              <w:t>Location</w:t>
            </w:r>
            <w:r w:rsidRPr="0054396F">
              <w:rPr>
                <w:rFonts w:ascii="Times New Roman" w:eastAsia="Times New Roman" w:hAnsi="Times New Roman" w:cs="Times New Roman"/>
                <w:noProof/>
                <w:sz w:val="24"/>
                <w:szCs w:val="24"/>
                <w:vertAlign w:val="subscript"/>
                <w:lang w:val="en-US"/>
              </w:rPr>
              <w:t>water</w:t>
            </w:r>
          </w:p>
        </w:tc>
        <w:tc>
          <w:tcPr>
            <w:tcW w:w="1870" w:type="dxa"/>
            <w:shd w:val="clear" w:color="auto" w:fill="FFFFFF" w:themeFill="background1"/>
          </w:tcPr>
          <w:p w14:paraId="2DB204B1" w14:textId="76FE94AC" w:rsidR="00EB6347" w:rsidRPr="0054396F"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clear" w:color="auto" w:fill="FFFFFF" w:themeFill="background1"/>
          </w:tcPr>
          <w:p w14:paraId="07A5434D" w14:textId="1F462A2B" w:rsidR="00EB6347" w:rsidRPr="0054396F" w:rsidRDefault="003A3362"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-0.</w:t>
            </w:r>
            <w:r w:rsidR="00CF7E23" w:rsidRPr="0054396F">
              <w:rPr>
                <w:rFonts w:ascii="Times New Roman" w:eastAsia="Times New Roman" w:hAnsi="Times New Roman" w:cs="Times New Roman"/>
                <w:noProof/>
                <w:lang w:val="en-US"/>
              </w:rPr>
              <w:t>06</w:t>
            </w:r>
            <w:r w:rsidR="00512A8C">
              <w:rPr>
                <w:rFonts w:ascii="Times New Roman" w:eastAsia="Times New Roman" w:hAnsi="Times New Roman" w:cs="Times New Roman"/>
                <w:noProof/>
                <w:lang w:val="en-US"/>
              </w:rPr>
              <w:t>7</w:t>
            </w:r>
            <w:r w:rsidRPr="0054396F">
              <w:rPr>
                <w:rFonts w:ascii="Times New Roman" w:eastAsia="Times New Roman" w:hAnsi="Times New Roman" w:cs="Times New Roman"/>
                <w:noProof/>
                <w:lang w:val="en-US"/>
              </w:rPr>
              <w:t xml:space="preserve"> </w:t>
            </w:r>
            <w:r w:rsidRPr="0054396F">
              <w:rPr>
                <w:rFonts w:ascii="Times New Roman" w:hAnsi="Times New Roman" w:cs="Times New Roman"/>
              </w:rPr>
              <w:sym w:font="Symbol" w:char="F0B1"/>
            </w:r>
            <w:r w:rsidRPr="0054396F">
              <w:rPr>
                <w:rFonts w:ascii="Times New Roman" w:hAnsi="Times New Roman" w:cs="Times New Roman"/>
              </w:rPr>
              <w:t xml:space="preserve"> 0.02</w:t>
            </w:r>
            <w:ins w:id="166" w:author="Stacy DeRuiter" w:date="2024-08-22T13:33:00Z">
              <w:r w:rsidR="000508C3">
                <w:rPr>
                  <w:rFonts w:ascii="Times New Roman" w:hAnsi="Times New Roman" w:cs="Times New Roman"/>
                </w:rPr>
                <w:t>4</w:t>
              </w:r>
            </w:ins>
            <w:del w:id="167" w:author="Stacy DeRuiter" w:date="2024-08-22T13:33:00Z">
              <w:r w:rsidR="00CF7E23" w:rsidRPr="0054396F" w:rsidDel="000508C3">
                <w:rPr>
                  <w:rFonts w:ascii="Times New Roman" w:hAnsi="Times New Roman" w:cs="Times New Roman"/>
                </w:rPr>
                <w:delText>5</w:delText>
              </w:r>
            </w:del>
          </w:p>
        </w:tc>
        <w:tc>
          <w:tcPr>
            <w:tcW w:w="1870" w:type="dxa"/>
            <w:shd w:val="clear" w:color="auto" w:fill="FFFFFF" w:themeFill="background1"/>
          </w:tcPr>
          <w:p w14:paraId="6A13A8E7" w14:textId="4165A1E8" w:rsidR="00EB6347" w:rsidRPr="0054396F" w:rsidRDefault="003A3362"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w:t>
            </w:r>
            <w:r w:rsidR="00CF7E23" w:rsidRPr="0054396F">
              <w:rPr>
                <w:rFonts w:ascii="Times New Roman" w:eastAsia="Times New Roman" w:hAnsi="Times New Roman" w:cs="Times New Roman"/>
                <w:noProof/>
                <w:lang w:val="en-US"/>
              </w:rPr>
              <w:t>2.7</w:t>
            </w:r>
            <w:r w:rsidR="00512A8C">
              <w:rPr>
                <w:rFonts w:ascii="Times New Roman" w:eastAsia="Times New Roman" w:hAnsi="Times New Roman" w:cs="Times New Roman"/>
                <w:noProof/>
                <w:lang w:val="en-US"/>
              </w:rPr>
              <w:t>7</w:t>
            </w:r>
            <w:ins w:id="168" w:author="Stacy DeRuiter" w:date="2024-08-22T13:36:00Z">
              <w:r w:rsidR="000508C3">
                <w:rPr>
                  <w:rFonts w:ascii="Times New Roman" w:eastAsia="Times New Roman" w:hAnsi="Times New Roman" w:cs="Times New Roman"/>
                  <w:noProof/>
                  <w:lang w:val="en-US"/>
                </w:rPr>
                <w:t>0</w:t>
              </w:r>
            </w:ins>
            <w:del w:id="169" w:author="Stacy DeRuiter" w:date="2024-08-22T13:36:00Z">
              <w:r w:rsidR="00512A8C" w:rsidDel="000508C3">
                <w:rPr>
                  <w:rFonts w:ascii="Times New Roman" w:eastAsia="Times New Roman" w:hAnsi="Times New Roman" w:cs="Times New Roman"/>
                  <w:noProof/>
                  <w:lang w:val="en-US"/>
                </w:rPr>
                <w:delText>8</w:delText>
              </w:r>
            </w:del>
            <w:r w:rsidR="00E84634" w:rsidRPr="0054396F">
              <w:rPr>
                <w:rFonts w:ascii="Times New Roman" w:eastAsia="Times New Roman" w:hAnsi="Times New Roman" w:cs="Times New Roman"/>
                <w:noProof/>
                <w:lang w:val="en-US"/>
              </w:rPr>
              <w:t xml:space="preserve"> (0.00</w:t>
            </w:r>
            <w:r w:rsidR="00CF7E23" w:rsidRPr="0054396F">
              <w:rPr>
                <w:rFonts w:ascii="Times New Roman" w:eastAsia="Times New Roman" w:hAnsi="Times New Roman" w:cs="Times New Roman"/>
                <w:noProof/>
                <w:lang w:val="en-US"/>
              </w:rPr>
              <w:t>5</w:t>
            </w:r>
            <w:ins w:id="170" w:author="Stacy DeRuiter" w:date="2024-08-22T13:36:00Z">
              <w:r w:rsidR="000508C3">
                <w:rPr>
                  <w:rFonts w:ascii="Times New Roman" w:eastAsia="Times New Roman" w:hAnsi="Times New Roman" w:cs="Times New Roman"/>
                  <w:noProof/>
                  <w:lang w:val="en-US"/>
                </w:rPr>
                <w:t>6</w:t>
              </w:r>
            </w:ins>
            <w:del w:id="171" w:author="Stacy DeRuiter" w:date="2024-08-22T13:36:00Z">
              <w:r w:rsidR="00512A8C" w:rsidDel="000508C3">
                <w:rPr>
                  <w:rFonts w:ascii="Times New Roman" w:eastAsia="Times New Roman" w:hAnsi="Times New Roman" w:cs="Times New Roman"/>
                  <w:noProof/>
                  <w:lang w:val="en-US"/>
                </w:rPr>
                <w:delText>5</w:delText>
              </w:r>
            </w:del>
            <w:r w:rsidR="00E84634" w:rsidRPr="0054396F">
              <w:rPr>
                <w:rFonts w:ascii="Times New Roman" w:eastAsia="Times New Roman" w:hAnsi="Times New Roman" w:cs="Times New Roman"/>
                <w:noProof/>
                <w:lang w:val="en-US"/>
              </w:rPr>
              <w:t>)</w:t>
            </w:r>
          </w:p>
        </w:tc>
        <w:tc>
          <w:tcPr>
            <w:tcW w:w="1870" w:type="dxa"/>
            <w:shd w:val="clear" w:color="auto" w:fill="FFFFFF" w:themeFill="background1"/>
          </w:tcPr>
          <w:p w14:paraId="0F438E26" w14:textId="466E0920" w:rsidR="00EB6347"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7.</w:t>
            </w:r>
            <w:ins w:id="172" w:author="Stacy DeRuiter" w:date="2024-08-22T13:43:00Z">
              <w:r w:rsidR="000C7AEB">
                <w:rPr>
                  <w:rFonts w:ascii="Times New Roman" w:eastAsia="Times New Roman" w:hAnsi="Times New Roman" w:cs="Times New Roman"/>
                  <w:noProof/>
                  <w:lang w:val="en-US"/>
                </w:rPr>
                <w:t>7</w:t>
              </w:r>
            </w:ins>
            <w:del w:id="173" w:author="Stacy DeRuiter" w:date="2024-08-22T13:43:00Z">
              <w:r w:rsidR="0054396F" w:rsidRPr="0054396F" w:rsidDel="000C7AEB">
                <w:rPr>
                  <w:rFonts w:ascii="Times New Roman" w:eastAsia="Times New Roman" w:hAnsi="Times New Roman" w:cs="Times New Roman"/>
                  <w:noProof/>
                  <w:lang w:val="en-US"/>
                </w:rPr>
                <w:delText>8</w:delText>
              </w:r>
            </w:del>
            <w:r w:rsidR="00E84634" w:rsidRPr="0054396F">
              <w:rPr>
                <w:rFonts w:ascii="Times New Roman" w:eastAsia="Times New Roman" w:hAnsi="Times New Roman" w:cs="Times New Roman"/>
                <w:noProof/>
                <w:lang w:val="en-US"/>
              </w:rPr>
              <w:t xml:space="preserve"> (</w:t>
            </w:r>
            <w:r w:rsidR="003A3362" w:rsidRPr="0054396F">
              <w:rPr>
                <w:rFonts w:ascii="Times New Roman" w:eastAsia="Times New Roman" w:hAnsi="Times New Roman" w:cs="Times New Roman"/>
                <w:noProof/>
                <w:lang w:val="en-US"/>
              </w:rPr>
              <w:t>0.00</w:t>
            </w:r>
            <w:r w:rsidRPr="0054396F">
              <w:rPr>
                <w:rFonts w:ascii="Times New Roman" w:eastAsia="Times New Roman" w:hAnsi="Times New Roman" w:cs="Times New Roman"/>
                <w:noProof/>
                <w:lang w:val="en-US"/>
              </w:rPr>
              <w:t>5</w:t>
            </w:r>
            <w:ins w:id="174" w:author="Stacy DeRuiter" w:date="2024-08-22T13:43:00Z">
              <w:r w:rsidR="000C7AEB">
                <w:rPr>
                  <w:rFonts w:ascii="Times New Roman" w:eastAsia="Times New Roman" w:hAnsi="Times New Roman" w:cs="Times New Roman"/>
                  <w:noProof/>
                  <w:lang w:val="en-US"/>
                </w:rPr>
                <w:t>6</w:t>
              </w:r>
            </w:ins>
            <w:del w:id="175" w:author="Stacy DeRuiter" w:date="2024-08-22T13:43:00Z">
              <w:r w:rsidR="0054396F" w:rsidRPr="0054396F" w:rsidDel="000C7AEB">
                <w:rPr>
                  <w:rFonts w:ascii="Times New Roman" w:eastAsia="Times New Roman" w:hAnsi="Times New Roman" w:cs="Times New Roman"/>
                  <w:noProof/>
                  <w:lang w:val="en-US"/>
                </w:rPr>
                <w:delText>5</w:delText>
              </w:r>
            </w:del>
            <w:r w:rsidR="00E84634" w:rsidRPr="0054396F">
              <w:rPr>
                <w:rFonts w:ascii="Times New Roman" w:eastAsia="Times New Roman" w:hAnsi="Times New Roman" w:cs="Times New Roman"/>
                <w:noProof/>
                <w:lang w:val="en-US"/>
              </w:rPr>
              <w:t>)</w:t>
            </w:r>
          </w:p>
        </w:tc>
      </w:tr>
      <w:tr w:rsidR="00EB6347" w14:paraId="296B067D" w14:textId="77777777" w:rsidTr="009F2AD0">
        <w:tc>
          <w:tcPr>
            <w:tcW w:w="1870" w:type="dxa"/>
          </w:tcPr>
          <w:p w14:paraId="3C707152" w14:textId="1EE26B14"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Temperature</w:t>
            </w:r>
          </w:p>
        </w:tc>
        <w:tc>
          <w:tcPr>
            <w:tcW w:w="1870" w:type="dxa"/>
          </w:tcPr>
          <w:p w14:paraId="1B02D31F" w14:textId="77777777" w:rsidR="00EB6347" w:rsidRDefault="00EB6347"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0B830EE" w14:textId="22175897" w:rsidR="00EB6347" w:rsidRPr="00C1723D" w:rsidRDefault="003A3362"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-0.000</w:t>
            </w:r>
            <w:ins w:id="176" w:author="Stacy DeRuiter" w:date="2024-08-22T13:33:00Z">
              <w:r w:rsidR="000508C3">
                <w:rPr>
                  <w:rFonts w:ascii="Times New Roman" w:eastAsia="Times New Roman" w:hAnsi="Times New Roman" w:cs="Times New Roman"/>
                  <w:noProof/>
                  <w:lang w:val="en-US"/>
                </w:rPr>
                <w:t>2</w:t>
              </w:r>
            </w:ins>
            <w:ins w:id="177" w:author="Stacy DeRuiter" w:date="2024-08-22T13:34:00Z">
              <w:r w:rsidR="000508C3">
                <w:rPr>
                  <w:rFonts w:ascii="Times New Roman" w:eastAsia="Times New Roman" w:hAnsi="Times New Roman" w:cs="Times New Roman"/>
                  <w:noProof/>
                  <w:lang w:val="en-US"/>
                </w:rPr>
                <w:t>8</w:t>
              </w:r>
            </w:ins>
            <w:del w:id="178" w:author="Stacy DeRuiter" w:date="2024-08-22T13:33:00Z">
              <w:r w:rsidR="00512A8C" w:rsidDel="000508C3">
                <w:rPr>
                  <w:rFonts w:ascii="Times New Roman" w:eastAsia="Times New Roman" w:hAnsi="Times New Roman" w:cs="Times New Roman"/>
                  <w:noProof/>
                  <w:lang w:val="en-US"/>
                </w:rPr>
                <w:delText>3</w:delText>
              </w:r>
            </w:del>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0.001</w:t>
            </w:r>
            <w:r w:rsidR="00512A8C">
              <w:rPr>
                <w:rFonts w:ascii="Times New Roman" w:hAnsi="Times New Roman" w:cs="Times New Roman"/>
              </w:rPr>
              <w:t>1</w:t>
            </w:r>
          </w:p>
        </w:tc>
        <w:tc>
          <w:tcPr>
            <w:tcW w:w="1870" w:type="dxa"/>
          </w:tcPr>
          <w:p w14:paraId="7539E1A4" w14:textId="3FF536AE" w:rsidR="00EB6347" w:rsidRPr="00C1723D" w:rsidRDefault="003A3362"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ins w:id="179" w:author="Stacy DeRuiter" w:date="2024-08-22T13:36:00Z">
              <w:r w:rsidR="000508C3">
                <w:rPr>
                  <w:rFonts w:ascii="Times New Roman" w:eastAsia="Times New Roman" w:hAnsi="Times New Roman" w:cs="Times New Roman"/>
                  <w:noProof/>
                  <w:lang w:val="en-US"/>
                </w:rPr>
                <w:t>243</w:t>
              </w:r>
            </w:ins>
            <w:del w:id="180" w:author="Stacy DeRuiter" w:date="2024-08-22T13:36:00Z">
              <w:r w:rsidR="00512A8C" w:rsidDel="000508C3">
                <w:rPr>
                  <w:rFonts w:ascii="Times New Roman" w:eastAsia="Times New Roman" w:hAnsi="Times New Roman" w:cs="Times New Roman"/>
                  <w:noProof/>
                  <w:lang w:val="en-US"/>
                </w:rPr>
                <w:delText>285</w:delText>
              </w:r>
            </w:del>
            <w:r w:rsidR="00E84634" w:rsidRPr="00C1723D">
              <w:rPr>
                <w:rFonts w:ascii="Times New Roman" w:eastAsia="Times New Roman" w:hAnsi="Times New Roman" w:cs="Times New Roman"/>
                <w:noProof/>
                <w:lang w:val="en-US"/>
              </w:rPr>
              <w:t xml:space="preserve"> (0.</w:t>
            </w:r>
            <w:r w:rsidR="00512A8C">
              <w:rPr>
                <w:rFonts w:ascii="Times New Roman" w:eastAsia="Times New Roman" w:hAnsi="Times New Roman" w:cs="Times New Roman"/>
                <w:noProof/>
                <w:lang w:val="en-US"/>
              </w:rPr>
              <w:t>775</w:t>
            </w:r>
            <w:r w:rsidR="00E84634" w:rsidRPr="00C1723D">
              <w:rPr>
                <w:rFonts w:ascii="Times New Roman" w:eastAsia="Times New Roman" w:hAnsi="Times New Roman" w:cs="Times New Roman"/>
                <w:noProof/>
                <w:lang w:val="en-US"/>
              </w:rPr>
              <w:t>)</w:t>
            </w:r>
          </w:p>
        </w:tc>
        <w:tc>
          <w:tcPr>
            <w:tcW w:w="1870" w:type="dxa"/>
          </w:tcPr>
          <w:p w14:paraId="48923FD9" w14:textId="19A69C32" w:rsidR="00EB6347" w:rsidRPr="0054396F" w:rsidRDefault="00E8463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0.</w:t>
            </w:r>
            <w:r w:rsidR="0054396F">
              <w:rPr>
                <w:rFonts w:ascii="Times New Roman" w:eastAsia="Times New Roman" w:hAnsi="Times New Roman" w:cs="Times New Roman"/>
                <w:noProof/>
                <w:lang w:val="en-US"/>
              </w:rPr>
              <w:t>0</w:t>
            </w:r>
            <w:ins w:id="181" w:author="Stacy DeRuiter" w:date="2024-08-22T13:43:00Z">
              <w:r w:rsidR="000C7AEB">
                <w:rPr>
                  <w:rFonts w:ascii="Times New Roman" w:eastAsia="Times New Roman" w:hAnsi="Times New Roman" w:cs="Times New Roman"/>
                  <w:noProof/>
                  <w:lang w:val="en-US"/>
                </w:rPr>
                <w:t>6</w:t>
              </w:r>
            </w:ins>
            <w:del w:id="182" w:author="Stacy DeRuiter" w:date="2024-08-22T13:43:00Z">
              <w:r w:rsidR="0054396F" w:rsidDel="000C7AEB">
                <w:rPr>
                  <w:rFonts w:ascii="Times New Roman" w:eastAsia="Times New Roman" w:hAnsi="Times New Roman" w:cs="Times New Roman"/>
                  <w:noProof/>
                  <w:lang w:val="en-US"/>
                </w:rPr>
                <w:delText>8</w:delText>
              </w:r>
            </w:del>
            <w:r w:rsidRPr="0054396F">
              <w:rPr>
                <w:rFonts w:ascii="Times New Roman" w:eastAsia="Times New Roman" w:hAnsi="Times New Roman" w:cs="Times New Roman"/>
                <w:noProof/>
                <w:lang w:val="en-US"/>
              </w:rPr>
              <w:t xml:space="preserve"> (</w:t>
            </w:r>
            <w:r w:rsidR="003A3362" w:rsidRPr="0054396F">
              <w:rPr>
                <w:rFonts w:ascii="Times New Roman" w:eastAsia="Times New Roman" w:hAnsi="Times New Roman" w:cs="Times New Roman"/>
                <w:noProof/>
                <w:lang w:val="en-US"/>
              </w:rPr>
              <w:t>0.</w:t>
            </w:r>
            <w:ins w:id="183" w:author="Stacy DeRuiter" w:date="2024-08-22T13:43:00Z">
              <w:r w:rsidR="000C7AEB">
                <w:rPr>
                  <w:rFonts w:ascii="Times New Roman" w:eastAsia="Times New Roman" w:hAnsi="Times New Roman" w:cs="Times New Roman"/>
                  <w:noProof/>
                  <w:lang w:val="en-US"/>
                </w:rPr>
                <w:t>808</w:t>
              </w:r>
            </w:ins>
            <w:del w:id="184" w:author="Stacy DeRuiter" w:date="2024-08-22T13:43:00Z">
              <w:r w:rsidR="0054396F" w:rsidDel="000C7AEB">
                <w:rPr>
                  <w:rFonts w:ascii="Times New Roman" w:eastAsia="Times New Roman" w:hAnsi="Times New Roman" w:cs="Times New Roman"/>
                  <w:noProof/>
                  <w:lang w:val="en-US"/>
                </w:rPr>
                <w:delText>776</w:delText>
              </w:r>
            </w:del>
            <w:r w:rsidRPr="0054396F">
              <w:rPr>
                <w:rFonts w:ascii="Times New Roman" w:eastAsia="Times New Roman" w:hAnsi="Times New Roman" w:cs="Times New Roman"/>
                <w:noProof/>
                <w:lang w:val="en-US"/>
              </w:rPr>
              <w:t>)</w:t>
            </w:r>
          </w:p>
        </w:tc>
      </w:tr>
      <w:tr w:rsidR="00E84634" w14:paraId="1CCD20D2" w14:textId="77777777" w:rsidTr="009F2AD0">
        <w:tc>
          <w:tcPr>
            <w:tcW w:w="1870" w:type="dxa"/>
            <w:vMerge w:val="restart"/>
          </w:tcPr>
          <w:p w14:paraId="09E4AB93" w14:textId="3389F8E9"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xml:space="preserve"> x habitat</w:t>
            </w:r>
          </w:p>
        </w:tc>
        <w:tc>
          <w:tcPr>
            <w:tcW w:w="1870" w:type="dxa"/>
          </w:tcPr>
          <w:p w14:paraId="3F41FC44" w14:textId="7B737E40"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c>
          <w:tcPr>
            <w:tcW w:w="1870" w:type="dxa"/>
          </w:tcPr>
          <w:p w14:paraId="2496E8CA" w14:textId="72694C17"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0.0</w:t>
            </w:r>
            <w:r w:rsidR="00512A8C">
              <w:rPr>
                <w:rFonts w:ascii="Times New Roman" w:eastAsia="Times New Roman" w:hAnsi="Times New Roman" w:cs="Times New Roman"/>
                <w:noProof/>
                <w:lang w:val="en-US"/>
              </w:rPr>
              <w:t>3</w:t>
            </w:r>
            <w:ins w:id="185" w:author="Stacy DeRuiter" w:date="2024-08-22T13:34:00Z">
              <w:r w:rsidR="000508C3">
                <w:rPr>
                  <w:rFonts w:ascii="Times New Roman" w:eastAsia="Times New Roman" w:hAnsi="Times New Roman" w:cs="Times New Roman"/>
                  <w:noProof/>
                  <w:lang w:val="en-US"/>
                </w:rPr>
                <w:t>4</w:t>
              </w:r>
            </w:ins>
            <w:del w:id="186" w:author="Stacy DeRuiter" w:date="2024-08-22T13:34:00Z">
              <w:r w:rsidR="00512A8C" w:rsidDel="000508C3">
                <w:rPr>
                  <w:rFonts w:ascii="Times New Roman" w:eastAsia="Times New Roman" w:hAnsi="Times New Roman" w:cs="Times New Roman"/>
                  <w:noProof/>
                  <w:lang w:val="en-US"/>
                </w:rPr>
                <w:delText>6</w:delText>
              </w:r>
            </w:del>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w:t>
            </w:r>
            <w:r w:rsidR="00C1723D" w:rsidRPr="00C1723D">
              <w:rPr>
                <w:rFonts w:ascii="Times New Roman" w:hAnsi="Times New Roman" w:cs="Times New Roman"/>
              </w:rPr>
              <w:t>6</w:t>
            </w:r>
            <w:ins w:id="187" w:author="Stacy DeRuiter" w:date="2024-08-22T13:34:00Z">
              <w:r w:rsidR="000508C3">
                <w:rPr>
                  <w:rFonts w:ascii="Times New Roman" w:hAnsi="Times New Roman" w:cs="Times New Roman"/>
                </w:rPr>
                <w:t>8</w:t>
              </w:r>
            </w:ins>
            <w:del w:id="188" w:author="Stacy DeRuiter" w:date="2024-08-22T13:34:00Z">
              <w:r w:rsidR="00C1723D" w:rsidRPr="00C1723D" w:rsidDel="000508C3">
                <w:rPr>
                  <w:rFonts w:ascii="Times New Roman" w:hAnsi="Times New Roman" w:cs="Times New Roman"/>
                </w:rPr>
                <w:delText>7</w:delText>
              </w:r>
            </w:del>
          </w:p>
        </w:tc>
        <w:tc>
          <w:tcPr>
            <w:tcW w:w="1870" w:type="dxa"/>
          </w:tcPr>
          <w:p w14:paraId="4C6D64AD" w14:textId="696338AA" w:rsidR="00E84634" w:rsidRPr="00C1723D" w:rsidRDefault="00CF7E23"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w:t>
            </w:r>
            <w:ins w:id="189" w:author="Stacy DeRuiter" w:date="2024-08-22T13:40:00Z">
              <w:r w:rsidR="00D4048A">
                <w:rPr>
                  <w:rFonts w:ascii="Times New Roman" w:eastAsia="Times New Roman" w:hAnsi="Times New Roman" w:cs="Times New Roman"/>
                  <w:noProof/>
                  <w:lang w:val="en-US"/>
                </w:rPr>
                <w:t>.496</w:t>
              </w:r>
            </w:ins>
            <w:del w:id="190" w:author="Stacy DeRuiter" w:date="2024-08-22T13:40:00Z">
              <w:r w:rsidRPr="00C1723D" w:rsidDel="00D4048A">
                <w:rPr>
                  <w:rFonts w:ascii="Times New Roman" w:eastAsia="Times New Roman" w:hAnsi="Times New Roman" w:cs="Times New Roman"/>
                  <w:noProof/>
                  <w:lang w:val="en-US"/>
                </w:rPr>
                <w:delText>.</w:delText>
              </w:r>
              <w:r w:rsidR="00C1723D" w:rsidRPr="00C1723D" w:rsidDel="00D4048A">
                <w:rPr>
                  <w:rFonts w:ascii="Times New Roman" w:eastAsia="Times New Roman" w:hAnsi="Times New Roman" w:cs="Times New Roman"/>
                  <w:noProof/>
                  <w:lang w:val="en-US"/>
                </w:rPr>
                <w:delText>5</w:delText>
              </w:r>
              <w:r w:rsidR="00512A8C" w:rsidDel="00D4048A">
                <w:rPr>
                  <w:rFonts w:ascii="Times New Roman" w:eastAsia="Times New Roman" w:hAnsi="Times New Roman" w:cs="Times New Roman"/>
                  <w:noProof/>
                  <w:lang w:val="en-US"/>
                </w:rPr>
                <w:delText>38</w:delText>
              </w:r>
            </w:del>
            <w:r w:rsidR="00E84634" w:rsidRPr="00C1723D">
              <w:rPr>
                <w:rFonts w:ascii="Times New Roman" w:eastAsia="Times New Roman" w:hAnsi="Times New Roman" w:cs="Times New Roman"/>
                <w:noProof/>
                <w:lang w:val="en-US"/>
              </w:rPr>
              <w:t xml:space="preserve"> (0.</w:t>
            </w:r>
            <w:ins w:id="191" w:author="Stacy DeRuiter" w:date="2024-08-22T13:40:00Z">
              <w:r w:rsidR="00D4048A">
                <w:rPr>
                  <w:rFonts w:ascii="Times New Roman" w:eastAsia="Times New Roman" w:hAnsi="Times New Roman" w:cs="Times New Roman"/>
                  <w:noProof/>
                  <w:lang w:val="en-US"/>
                </w:rPr>
                <w:t>62</w:t>
              </w:r>
            </w:ins>
            <w:del w:id="192" w:author="Stacy DeRuiter" w:date="2024-08-22T13:40:00Z">
              <w:r w:rsidR="00C1723D" w:rsidRPr="00C1723D" w:rsidDel="00D4048A">
                <w:rPr>
                  <w:rFonts w:ascii="Times New Roman" w:eastAsia="Times New Roman" w:hAnsi="Times New Roman" w:cs="Times New Roman"/>
                  <w:noProof/>
                  <w:lang w:val="en-US"/>
                </w:rPr>
                <w:delText>5</w:delText>
              </w:r>
              <w:r w:rsidR="00512A8C" w:rsidDel="00D4048A">
                <w:rPr>
                  <w:rFonts w:ascii="Times New Roman" w:eastAsia="Times New Roman" w:hAnsi="Times New Roman" w:cs="Times New Roman"/>
                  <w:noProof/>
                  <w:lang w:val="en-US"/>
                </w:rPr>
                <w:delText>9</w:delText>
              </w:r>
            </w:del>
            <w:r w:rsidR="00512A8C">
              <w:rPr>
                <w:rFonts w:ascii="Times New Roman" w:eastAsia="Times New Roman" w:hAnsi="Times New Roman" w:cs="Times New Roman"/>
                <w:noProof/>
                <w:lang w:val="en-US"/>
              </w:rPr>
              <w:t>0</w:t>
            </w:r>
            <w:r w:rsidR="00E84634" w:rsidRPr="00C1723D">
              <w:rPr>
                <w:rFonts w:ascii="Times New Roman" w:eastAsia="Times New Roman" w:hAnsi="Times New Roman" w:cs="Times New Roman"/>
                <w:noProof/>
                <w:lang w:val="en-US"/>
              </w:rPr>
              <w:t>)</w:t>
            </w:r>
          </w:p>
        </w:tc>
        <w:tc>
          <w:tcPr>
            <w:tcW w:w="1870" w:type="dxa"/>
            <w:vMerge w:val="restart"/>
          </w:tcPr>
          <w:p w14:paraId="1BBC0BC7" w14:textId="29D9084C" w:rsidR="00E84634" w:rsidRPr="0054396F" w:rsidRDefault="00365124" w:rsidP="00807F65">
            <w:pPr>
              <w:widowControl w:val="0"/>
              <w:spacing w:after="160" w:line="259" w:lineRule="auto"/>
              <w:jc w:val="center"/>
              <w:rPr>
                <w:rFonts w:ascii="Times New Roman" w:eastAsia="Times New Roman" w:hAnsi="Times New Roman" w:cs="Times New Roman"/>
                <w:noProof/>
                <w:lang w:val="en-US"/>
              </w:rPr>
            </w:pPr>
            <w:r w:rsidRPr="0054396F">
              <w:rPr>
                <w:rFonts w:ascii="Times New Roman" w:eastAsia="Times New Roman" w:hAnsi="Times New Roman" w:cs="Times New Roman"/>
                <w:noProof/>
                <w:lang w:val="en-US"/>
              </w:rPr>
              <w:t>8.</w:t>
            </w:r>
            <w:del w:id="193" w:author="Stacy DeRuiter" w:date="2024-08-22T13:43:00Z">
              <w:r w:rsidR="0054396F" w:rsidDel="000C7AEB">
                <w:rPr>
                  <w:rFonts w:ascii="Times New Roman" w:eastAsia="Times New Roman" w:hAnsi="Times New Roman" w:cs="Times New Roman"/>
                  <w:noProof/>
                  <w:lang w:val="en-US"/>
                </w:rPr>
                <w:delText>3</w:delText>
              </w:r>
            </w:del>
            <w:r w:rsidR="0054396F">
              <w:rPr>
                <w:rFonts w:ascii="Times New Roman" w:eastAsia="Times New Roman" w:hAnsi="Times New Roman" w:cs="Times New Roman"/>
                <w:noProof/>
                <w:lang w:val="en-US"/>
              </w:rPr>
              <w:t>0</w:t>
            </w:r>
            <w:r w:rsidRPr="0054396F">
              <w:rPr>
                <w:rFonts w:ascii="Times New Roman" w:eastAsia="Times New Roman" w:hAnsi="Times New Roman" w:cs="Times New Roman"/>
                <w:noProof/>
                <w:lang w:val="en-US"/>
              </w:rPr>
              <w:t xml:space="preserve"> </w:t>
            </w:r>
            <w:r w:rsidR="00E84634" w:rsidRPr="0054396F">
              <w:rPr>
                <w:rFonts w:ascii="Times New Roman" w:eastAsia="Times New Roman" w:hAnsi="Times New Roman" w:cs="Times New Roman"/>
                <w:noProof/>
                <w:lang w:val="en-US"/>
              </w:rPr>
              <w:t>(0.0</w:t>
            </w:r>
            <w:r w:rsidR="0054396F">
              <w:rPr>
                <w:rFonts w:ascii="Times New Roman" w:eastAsia="Times New Roman" w:hAnsi="Times New Roman" w:cs="Times New Roman"/>
                <w:noProof/>
                <w:lang w:val="en-US"/>
              </w:rPr>
              <w:t>1</w:t>
            </w:r>
            <w:ins w:id="194" w:author="Stacy DeRuiter" w:date="2024-08-22T13:43:00Z">
              <w:r w:rsidR="000C7AEB">
                <w:rPr>
                  <w:rFonts w:ascii="Times New Roman" w:eastAsia="Times New Roman" w:hAnsi="Times New Roman" w:cs="Times New Roman"/>
                  <w:noProof/>
                  <w:lang w:val="en-US"/>
                </w:rPr>
                <w:t>82</w:t>
              </w:r>
            </w:ins>
            <w:del w:id="195" w:author="Stacy DeRuiter" w:date="2024-08-22T13:43:00Z">
              <w:r w:rsidR="0054396F" w:rsidDel="000C7AEB">
                <w:rPr>
                  <w:rFonts w:ascii="Times New Roman" w:eastAsia="Times New Roman" w:hAnsi="Times New Roman" w:cs="Times New Roman"/>
                  <w:noProof/>
                  <w:lang w:val="en-US"/>
                </w:rPr>
                <w:delText>58</w:delText>
              </w:r>
            </w:del>
            <w:r w:rsidR="00E84634" w:rsidRPr="0054396F">
              <w:rPr>
                <w:rFonts w:ascii="Times New Roman" w:eastAsia="Times New Roman" w:hAnsi="Times New Roman" w:cs="Times New Roman"/>
                <w:noProof/>
                <w:lang w:val="en-US"/>
              </w:rPr>
              <w:t>)</w:t>
            </w:r>
          </w:p>
        </w:tc>
      </w:tr>
      <w:tr w:rsidR="00E84634" w14:paraId="2B1BD53C" w14:textId="77777777" w:rsidTr="009F2AD0">
        <w:tc>
          <w:tcPr>
            <w:tcW w:w="1870" w:type="dxa"/>
            <w:vMerge/>
          </w:tcPr>
          <w:p w14:paraId="0470E8B1" w14:textId="0530627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451635D0" w14:textId="677DA216"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Pr>
          <w:p w14:paraId="7A9B7DF4" w14:textId="38FC52C7"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-0.1</w:t>
            </w:r>
            <w:r w:rsidR="00933A88" w:rsidRPr="00C1723D">
              <w:rPr>
                <w:rFonts w:ascii="Times New Roman" w:eastAsia="Times New Roman" w:hAnsi="Times New Roman" w:cs="Times New Roman"/>
                <w:noProof/>
                <w:lang w:val="en-US"/>
              </w:rPr>
              <w:t>7</w:t>
            </w:r>
            <w:ins w:id="196" w:author="Stacy DeRuiter" w:date="2024-08-22T13:34:00Z">
              <w:r w:rsidR="000508C3">
                <w:rPr>
                  <w:rFonts w:ascii="Times New Roman" w:eastAsia="Times New Roman" w:hAnsi="Times New Roman" w:cs="Times New Roman"/>
                  <w:noProof/>
                  <w:lang w:val="en-US"/>
                </w:rPr>
                <w:t>9</w:t>
              </w:r>
            </w:ins>
            <w:del w:id="197" w:author="Stacy DeRuiter" w:date="2024-08-22T13:34:00Z">
              <w:r w:rsidR="00512A8C" w:rsidDel="000508C3">
                <w:rPr>
                  <w:rFonts w:ascii="Times New Roman" w:eastAsia="Times New Roman" w:hAnsi="Times New Roman" w:cs="Times New Roman"/>
                  <w:noProof/>
                  <w:lang w:val="en-US"/>
                </w:rPr>
                <w:delText>7</w:delText>
              </w:r>
            </w:del>
            <w:r w:rsidRPr="00C1723D">
              <w:rPr>
                <w:rFonts w:ascii="Times New Roman" w:eastAsia="Times New Roman" w:hAnsi="Times New Roman" w:cs="Times New Roman"/>
                <w:noProof/>
                <w:lang w:val="en-US"/>
              </w:rPr>
              <w:t xml:space="preserve"> </w:t>
            </w:r>
            <w:r w:rsidRPr="00C1723D">
              <w:rPr>
                <w:rFonts w:ascii="Times New Roman" w:hAnsi="Times New Roman" w:cs="Times New Roman"/>
              </w:rPr>
              <w:sym w:font="Symbol" w:char="F0B1"/>
            </w:r>
            <w:r w:rsidRPr="00C1723D">
              <w:rPr>
                <w:rFonts w:ascii="Times New Roman" w:hAnsi="Times New Roman" w:cs="Times New Roman"/>
              </w:rPr>
              <w:t xml:space="preserve"> 0.0</w:t>
            </w:r>
            <w:r w:rsidR="00933A88" w:rsidRPr="00C1723D">
              <w:rPr>
                <w:rFonts w:ascii="Times New Roman" w:hAnsi="Times New Roman" w:cs="Times New Roman"/>
              </w:rPr>
              <w:t>7</w:t>
            </w:r>
            <w:ins w:id="198" w:author="Stacy DeRuiter" w:date="2024-08-22T13:34:00Z">
              <w:r w:rsidR="000508C3">
                <w:rPr>
                  <w:rFonts w:ascii="Times New Roman" w:hAnsi="Times New Roman" w:cs="Times New Roman"/>
                </w:rPr>
                <w:t>6</w:t>
              </w:r>
            </w:ins>
            <w:del w:id="199" w:author="Stacy DeRuiter" w:date="2024-08-22T13:34:00Z">
              <w:r w:rsidR="00C1723D" w:rsidRPr="00C1723D" w:rsidDel="000508C3">
                <w:rPr>
                  <w:rFonts w:ascii="Times New Roman" w:hAnsi="Times New Roman" w:cs="Times New Roman"/>
                </w:rPr>
                <w:delText>5</w:delText>
              </w:r>
            </w:del>
          </w:p>
        </w:tc>
        <w:tc>
          <w:tcPr>
            <w:tcW w:w="1870" w:type="dxa"/>
          </w:tcPr>
          <w:p w14:paraId="3A3BE790" w14:textId="0ACD3595" w:rsidR="00E84634" w:rsidRPr="00C1723D" w:rsidRDefault="00E84634" w:rsidP="00807F65">
            <w:pPr>
              <w:widowControl w:val="0"/>
              <w:spacing w:after="160" w:line="259" w:lineRule="auto"/>
              <w:jc w:val="center"/>
              <w:rPr>
                <w:rFonts w:ascii="Times New Roman" w:eastAsia="Times New Roman" w:hAnsi="Times New Roman" w:cs="Times New Roman"/>
                <w:noProof/>
                <w:lang w:val="en-US"/>
              </w:rPr>
            </w:pPr>
            <w:r w:rsidRPr="00C1723D">
              <w:rPr>
                <w:rFonts w:ascii="Times New Roman" w:eastAsia="Times New Roman" w:hAnsi="Times New Roman" w:cs="Times New Roman"/>
                <w:noProof/>
                <w:lang w:val="en-US"/>
              </w:rPr>
              <w:t>-2.</w:t>
            </w:r>
            <w:r w:rsidR="00933A88" w:rsidRPr="00C1723D">
              <w:rPr>
                <w:rFonts w:ascii="Times New Roman" w:eastAsia="Times New Roman" w:hAnsi="Times New Roman" w:cs="Times New Roman"/>
                <w:noProof/>
                <w:lang w:val="en-US"/>
              </w:rPr>
              <w:t>3</w:t>
            </w:r>
            <w:ins w:id="200" w:author="Stacy DeRuiter" w:date="2024-08-22T13:40:00Z">
              <w:r w:rsidR="00D4048A">
                <w:rPr>
                  <w:rFonts w:ascii="Times New Roman" w:eastAsia="Times New Roman" w:hAnsi="Times New Roman" w:cs="Times New Roman"/>
                  <w:noProof/>
                  <w:lang w:val="en-US"/>
                </w:rPr>
                <w:t>66</w:t>
              </w:r>
            </w:ins>
            <w:del w:id="201" w:author="Stacy DeRuiter" w:date="2024-08-22T13:40:00Z">
              <w:r w:rsidR="00512A8C" w:rsidDel="00D4048A">
                <w:rPr>
                  <w:rFonts w:ascii="Times New Roman" w:eastAsia="Times New Roman" w:hAnsi="Times New Roman" w:cs="Times New Roman"/>
                  <w:noProof/>
                  <w:lang w:val="en-US"/>
                </w:rPr>
                <w:delText>79</w:delText>
              </w:r>
            </w:del>
            <w:r w:rsidRPr="00C1723D">
              <w:rPr>
                <w:rFonts w:ascii="Times New Roman" w:eastAsia="Times New Roman" w:hAnsi="Times New Roman" w:cs="Times New Roman"/>
                <w:noProof/>
                <w:lang w:val="en-US"/>
              </w:rPr>
              <w:t xml:space="preserve"> (0.</w:t>
            </w:r>
            <w:r w:rsidR="00C1723D" w:rsidRPr="00C1723D">
              <w:rPr>
                <w:rFonts w:ascii="Times New Roman" w:eastAsia="Times New Roman" w:hAnsi="Times New Roman" w:cs="Times New Roman"/>
                <w:noProof/>
                <w:lang w:val="en-US"/>
              </w:rPr>
              <w:t>01</w:t>
            </w:r>
            <w:ins w:id="202" w:author="Stacy DeRuiter" w:date="2024-08-22T13:40:00Z">
              <w:r w:rsidR="00D4048A">
                <w:rPr>
                  <w:rFonts w:ascii="Times New Roman" w:eastAsia="Times New Roman" w:hAnsi="Times New Roman" w:cs="Times New Roman"/>
                  <w:noProof/>
                  <w:lang w:val="en-US"/>
                </w:rPr>
                <w:t>8</w:t>
              </w:r>
            </w:ins>
            <w:del w:id="203" w:author="Stacy DeRuiter" w:date="2024-08-22T13:40:00Z">
              <w:r w:rsidR="00512A8C" w:rsidDel="00D4048A">
                <w:rPr>
                  <w:rFonts w:ascii="Times New Roman" w:eastAsia="Times New Roman" w:hAnsi="Times New Roman" w:cs="Times New Roman"/>
                  <w:noProof/>
                  <w:lang w:val="en-US"/>
                </w:rPr>
                <w:delText>7</w:delText>
              </w:r>
            </w:del>
            <w:r w:rsidRPr="00C1723D">
              <w:rPr>
                <w:rFonts w:ascii="Times New Roman" w:eastAsia="Times New Roman" w:hAnsi="Times New Roman" w:cs="Times New Roman"/>
                <w:noProof/>
                <w:lang w:val="en-US"/>
              </w:rPr>
              <w:t>)</w:t>
            </w:r>
          </w:p>
        </w:tc>
        <w:tc>
          <w:tcPr>
            <w:tcW w:w="1870" w:type="dxa"/>
            <w:vMerge/>
          </w:tcPr>
          <w:p w14:paraId="272F44C6" w14:textId="1D559B47" w:rsidR="00E84634" w:rsidRDefault="00E84634" w:rsidP="00807F65">
            <w:pPr>
              <w:widowControl w:val="0"/>
              <w:spacing w:after="160" w:line="259" w:lineRule="auto"/>
              <w:jc w:val="center"/>
              <w:rPr>
                <w:rFonts w:ascii="Times New Roman" w:eastAsia="Times New Roman" w:hAnsi="Times New Roman" w:cs="Times New Roman"/>
                <w:noProof/>
                <w:sz w:val="24"/>
                <w:szCs w:val="24"/>
                <w:lang w:val="en-US"/>
              </w:rPr>
            </w:pPr>
          </w:p>
        </w:tc>
      </w:tr>
    </w:tbl>
    <w:p w14:paraId="3F4728CC" w14:textId="77777777" w:rsidR="00255DDE" w:rsidRDefault="00255DDE" w:rsidP="00F877ED">
      <w:pPr>
        <w:widowControl w:val="0"/>
        <w:spacing w:after="160" w:line="259" w:lineRule="auto"/>
        <w:jc w:val="both"/>
        <w:rPr>
          <w:rFonts w:ascii="Times New Roman" w:eastAsia="Times New Roman" w:hAnsi="Times New Roman" w:cs="Times New Roman"/>
          <w:noProof/>
          <w:sz w:val="24"/>
          <w:szCs w:val="24"/>
          <w:lang w:val="en-US"/>
        </w:rPr>
      </w:pPr>
    </w:p>
    <w:p w14:paraId="4D558F23" w14:textId="3E3CBA3C" w:rsidR="00FC2FAF" w:rsidRDefault="00FC2FAF" w:rsidP="00584C06">
      <w:pPr>
        <w:widowControl w:val="0"/>
        <w:spacing w:after="160" w:line="259" w:lineRule="auto"/>
        <w:rPr>
          <w:rFonts w:ascii="Times New Roman" w:eastAsia="Times New Roman" w:hAnsi="Times New Roman" w:cs="Times New Roman"/>
          <w:noProof/>
          <w:sz w:val="24"/>
          <w:szCs w:val="24"/>
          <w:lang w:val="en-US"/>
        </w:rPr>
      </w:pPr>
      <w:r w:rsidRPr="008755E1">
        <w:rPr>
          <w:rFonts w:ascii="Times New Roman" w:eastAsia="Times New Roman" w:hAnsi="Times New Roman" w:cs="Times New Roman"/>
          <w:b/>
          <w:bCs/>
          <w:noProof/>
          <w:sz w:val="24"/>
          <w:szCs w:val="24"/>
          <w:lang w:val="en-US"/>
        </w:rPr>
        <w:t>Table 3.</w:t>
      </w:r>
      <w:r>
        <w:rPr>
          <w:rFonts w:ascii="Times New Roman" w:eastAsia="Times New Roman" w:hAnsi="Times New Roman" w:cs="Times New Roman"/>
          <w:noProof/>
          <w:sz w:val="24"/>
          <w:szCs w:val="24"/>
          <w:lang w:val="en-US"/>
        </w:rPr>
        <w:t xml:space="preserve"> </w:t>
      </w:r>
      <w:r w:rsidR="00584C06">
        <w:rPr>
          <w:rFonts w:ascii="Times New Roman" w:eastAsia="Times New Roman" w:hAnsi="Times New Roman" w:cs="Times New Roman"/>
          <w:noProof/>
          <w:sz w:val="24"/>
          <w:szCs w:val="24"/>
          <w:lang w:val="en-US"/>
        </w:rPr>
        <w:t>Allometric mass-exponent (</w:t>
      </w:r>
      <w:r w:rsidR="00584C06" w:rsidRPr="00584C06">
        <w:rPr>
          <w:rFonts w:ascii="Times New Roman" w:eastAsia="Times New Roman" w:hAnsi="Times New Roman" w:cs="Times New Roman"/>
          <w:noProof/>
          <w:sz w:val="24"/>
          <w:szCs w:val="24"/>
          <w:lang w:val="en-US"/>
        </w:rPr>
        <w:sym w:font="Symbol" w:char="F0B1"/>
      </w:r>
      <w:r w:rsidR="00584C06">
        <w:rPr>
          <w:rFonts w:ascii="Times New Roman" w:eastAsia="Times New Roman" w:hAnsi="Times New Roman" w:cs="Times New Roman"/>
          <w:noProof/>
          <w:sz w:val="24"/>
          <w:szCs w:val="24"/>
          <w:lang w:val="en-US"/>
        </w:rPr>
        <w:t xml:space="preserve"> s.e.) for each habitat and p</w:t>
      </w:r>
      <w:r>
        <w:rPr>
          <w:rFonts w:ascii="Times New Roman" w:eastAsia="Times New Roman" w:hAnsi="Times New Roman" w:cs="Times New Roman"/>
          <w:noProof/>
          <w:sz w:val="24"/>
          <w:szCs w:val="24"/>
          <w:lang w:val="en-US"/>
        </w:rPr>
        <w:t xml:space="preserve">ost-hoc testing </w:t>
      </w:r>
      <w:r w:rsidR="00755017">
        <w:rPr>
          <w:rFonts w:ascii="Times New Roman" w:eastAsia="Times New Roman" w:hAnsi="Times New Roman" w:cs="Times New Roman"/>
          <w:noProof/>
          <w:sz w:val="24"/>
          <w:szCs w:val="24"/>
          <w:lang w:val="en-US"/>
        </w:rPr>
        <w:t xml:space="preserve">(t-ratio and </w:t>
      </w:r>
      <w:r w:rsidR="006537F3">
        <w:rPr>
          <w:rFonts w:ascii="Times New Roman" w:eastAsia="Times New Roman" w:hAnsi="Times New Roman" w:cs="Times New Roman"/>
          <w:noProof/>
          <w:sz w:val="24"/>
          <w:szCs w:val="24"/>
          <w:lang w:val="en-US"/>
        </w:rPr>
        <w:t>P</w:t>
      </w:r>
      <w:r w:rsidR="00755017">
        <w:rPr>
          <w:rFonts w:ascii="Times New Roman" w:eastAsia="Times New Roman" w:hAnsi="Times New Roman" w:cs="Times New Roman"/>
          <w:noProof/>
          <w:sz w:val="24"/>
          <w:szCs w:val="24"/>
          <w:lang w:val="en-US"/>
        </w:rPr>
        <w:t xml:space="preserve">-value) </w:t>
      </w:r>
      <w:r>
        <w:rPr>
          <w:rFonts w:ascii="Times New Roman" w:eastAsia="Times New Roman" w:hAnsi="Times New Roman" w:cs="Times New Roman"/>
          <w:noProof/>
          <w:sz w:val="24"/>
          <w:szCs w:val="24"/>
          <w:lang w:val="en-US"/>
        </w:rPr>
        <w:t>for differences in slopes between log</w:t>
      </w:r>
      <w:r w:rsidRPr="00EB6347">
        <w:rPr>
          <w:rFonts w:ascii="Times New Roman" w:eastAsia="Times New Roman" w:hAnsi="Times New Roman" w:cs="Times New Roman"/>
          <w:noProof/>
          <w:sz w:val="24"/>
          <w:szCs w:val="24"/>
          <w:vertAlign w:val="subscript"/>
          <w:lang w:val="en-US"/>
        </w:rPr>
        <w:t>10</w:t>
      </w:r>
      <w:r>
        <w:rPr>
          <w:rFonts w:ascii="Times New Roman" w:eastAsia="Times New Roman" w:hAnsi="Times New Roman" w:cs="Times New Roman"/>
          <w:noProof/>
          <w:sz w:val="24"/>
          <w:szCs w:val="24"/>
          <w:lang w:val="en-US"/>
        </w:rPr>
        <w:t>-transformed body mass (log</w:t>
      </w:r>
      <w:r w:rsidRPr="00EB6347">
        <w:rPr>
          <w:rFonts w:ascii="Times New Roman" w:eastAsia="Times New Roman" w:hAnsi="Times New Roman" w:cs="Times New Roman"/>
          <w:noProof/>
          <w:sz w:val="24"/>
          <w:szCs w:val="24"/>
          <w:vertAlign w:val="subscript"/>
          <w:lang w:val="en-US"/>
        </w:rPr>
        <w:t>10</w:t>
      </w:r>
      <w:r w:rsidRPr="00EB6347">
        <w:rPr>
          <w:rFonts w:ascii="Times New Roman" w:eastAsia="Times New Roman" w:hAnsi="Times New Roman" w:cs="Times New Roman"/>
          <w:i/>
          <w:iCs/>
          <w:noProof/>
          <w:sz w:val="24"/>
          <w:szCs w:val="24"/>
          <w:lang w:val="en-US"/>
        </w:rPr>
        <w:t>M</w:t>
      </w:r>
      <w:r w:rsidRPr="00EB6347">
        <w:rPr>
          <w:rFonts w:ascii="Times New Roman" w:eastAsia="Times New Roman" w:hAnsi="Times New Roman" w:cs="Times New Roman"/>
          <w:noProof/>
          <w:sz w:val="24"/>
          <w:szCs w:val="24"/>
          <w:vertAlign w:val="subscript"/>
          <w:lang w:val="en-US"/>
        </w:rPr>
        <w:t>b</w:t>
      </w:r>
      <w:r>
        <w:rPr>
          <w:rFonts w:ascii="Times New Roman" w:eastAsia="Times New Roman" w:hAnsi="Times New Roman" w:cs="Times New Roman"/>
          <w:noProof/>
          <w:sz w:val="24"/>
          <w:szCs w:val="24"/>
          <w:lang w:val="en-US"/>
        </w:rPr>
        <w:t>) and habitat (terrestrial, semi-aquatic and aquatic</w:t>
      </w:r>
      <w:r w:rsidR="004B217B">
        <w:rPr>
          <w:rFonts w:ascii="Times New Roman" w:eastAsia="Times New Roman" w:hAnsi="Times New Roman" w:cs="Times New Roman"/>
          <w:noProof/>
          <w:sz w:val="24"/>
          <w:szCs w:val="24"/>
          <w:lang w:val="en-US"/>
        </w:rPr>
        <w:t>)</w:t>
      </w:r>
      <w:r w:rsidR="00A14F58">
        <w:rPr>
          <w:rFonts w:ascii="Times New Roman" w:eastAsia="Times New Roman" w:hAnsi="Times New Roman" w:cs="Times New Roman"/>
          <w:noProof/>
          <w:sz w:val="24"/>
          <w:szCs w:val="24"/>
          <w:lang w:val="en-US"/>
        </w:rPr>
        <w:t xml:space="preserve">. </w:t>
      </w:r>
    </w:p>
    <w:tbl>
      <w:tblPr>
        <w:tblStyle w:val="TableGrid"/>
        <w:tblW w:w="0" w:type="auto"/>
        <w:tblLook w:val="04A0" w:firstRow="1" w:lastRow="0" w:firstColumn="1" w:lastColumn="0" w:noHBand="0" w:noVBand="1"/>
      </w:tblPr>
      <w:tblGrid>
        <w:gridCol w:w="1870"/>
        <w:gridCol w:w="1870"/>
        <w:gridCol w:w="1870"/>
        <w:gridCol w:w="1870"/>
      </w:tblGrid>
      <w:tr w:rsidR="00632F30" w14:paraId="154F5C7F" w14:textId="77777777" w:rsidTr="003040C7">
        <w:trPr>
          <w:trHeight w:val="232"/>
        </w:trPr>
        <w:tc>
          <w:tcPr>
            <w:tcW w:w="1870" w:type="dxa"/>
            <w:vMerge w:val="restart"/>
          </w:tcPr>
          <w:p w14:paraId="205178B6" w14:textId="6D499E0C"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Habitat</w:t>
            </w:r>
          </w:p>
        </w:tc>
        <w:tc>
          <w:tcPr>
            <w:tcW w:w="1870" w:type="dxa"/>
            <w:vMerge w:val="restart"/>
          </w:tcPr>
          <w:p w14:paraId="709090C4" w14:textId="6269678F" w:rsidR="00632F30" w:rsidRPr="004B217B" w:rsidRDefault="00632F30"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Param</w:t>
            </w:r>
            <w:r>
              <w:rPr>
                <w:rFonts w:ascii="Times New Roman" w:eastAsia="Times New Roman" w:hAnsi="Times New Roman" w:cs="Times New Roman"/>
                <w:noProof/>
                <w:sz w:val="24"/>
                <w:szCs w:val="24"/>
                <w:lang w:val="en-US"/>
              </w:rPr>
              <w:t>e</w:t>
            </w:r>
            <w:r w:rsidRPr="004B217B">
              <w:rPr>
                <w:rFonts w:ascii="Times New Roman" w:eastAsia="Times New Roman" w:hAnsi="Times New Roman" w:cs="Times New Roman"/>
                <w:noProof/>
                <w:sz w:val="24"/>
                <w:szCs w:val="24"/>
                <w:lang w:val="en-US"/>
              </w:rPr>
              <w:t xml:space="preserve">ter estimate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SE</w:t>
            </w:r>
          </w:p>
        </w:tc>
        <w:tc>
          <w:tcPr>
            <w:tcW w:w="3740" w:type="dxa"/>
            <w:gridSpan w:val="2"/>
          </w:tcPr>
          <w:p w14:paraId="76C24148" w14:textId="5B26766B" w:rsidR="00632F30" w:rsidRPr="004B217B" w:rsidRDefault="00632F30" w:rsidP="00632F30">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t-ratio (P-value)</w:t>
            </w:r>
            <w:r w:rsidR="00B61657">
              <w:rPr>
                <w:rFonts w:ascii="Times New Roman" w:eastAsia="Times New Roman" w:hAnsi="Times New Roman" w:cs="Times New Roman"/>
                <w:noProof/>
                <w:sz w:val="24"/>
                <w:szCs w:val="24"/>
                <w:lang w:val="en-US"/>
              </w:rPr>
              <w:t xml:space="preserve"> comparing Habitats</w:t>
            </w:r>
          </w:p>
        </w:tc>
      </w:tr>
      <w:tr w:rsidR="003040C7" w14:paraId="1F1AB4FB" w14:textId="77777777" w:rsidTr="003040C7">
        <w:trPr>
          <w:trHeight w:val="231"/>
        </w:trPr>
        <w:tc>
          <w:tcPr>
            <w:tcW w:w="1870" w:type="dxa"/>
            <w:vMerge/>
          </w:tcPr>
          <w:p w14:paraId="1A8A1FAF" w14:textId="7777777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vMerge/>
          </w:tcPr>
          <w:p w14:paraId="3FEE3E83" w14:textId="7777777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tcPr>
          <w:p w14:paraId="17F85204" w14:textId="641EEBD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Terrestrial</w:t>
            </w:r>
          </w:p>
        </w:tc>
        <w:tc>
          <w:tcPr>
            <w:tcW w:w="1870" w:type="dxa"/>
            <w:tcBorders>
              <w:bottom w:val="single" w:sz="4" w:space="0" w:color="auto"/>
            </w:tcBorders>
          </w:tcPr>
          <w:p w14:paraId="2C6F1A4D" w14:textId="312AC5B0"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Semi-aquatic</w:t>
            </w:r>
          </w:p>
        </w:tc>
      </w:tr>
      <w:tr w:rsidR="003040C7" w14:paraId="21668FB9" w14:textId="77777777" w:rsidTr="003040C7">
        <w:tc>
          <w:tcPr>
            <w:tcW w:w="1870" w:type="dxa"/>
          </w:tcPr>
          <w:p w14:paraId="209C3900" w14:textId="0E1E4746"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Terrestrial</w:t>
            </w:r>
          </w:p>
        </w:tc>
        <w:tc>
          <w:tcPr>
            <w:tcW w:w="1870" w:type="dxa"/>
          </w:tcPr>
          <w:p w14:paraId="244365B5" w14:textId="71C92FBB"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w:t>
            </w:r>
            <w:r>
              <w:rPr>
                <w:rFonts w:ascii="Times New Roman" w:eastAsia="Times New Roman" w:hAnsi="Times New Roman" w:cs="Times New Roman"/>
                <w:noProof/>
                <w:sz w:val="24"/>
                <w:szCs w:val="24"/>
                <w:lang w:val="en-US"/>
              </w:rPr>
              <w:t>30</w:t>
            </w:r>
            <w:ins w:id="204" w:author="Stacy DeRuiter" w:date="2024-08-22T13:44:00Z">
              <w:r w:rsidR="009F1396">
                <w:rPr>
                  <w:rFonts w:ascii="Times New Roman" w:eastAsia="Times New Roman" w:hAnsi="Times New Roman" w:cs="Times New Roman"/>
                  <w:noProof/>
                  <w:sz w:val="24"/>
                  <w:szCs w:val="24"/>
                  <w:lang w:val="en-US"/>
                </w:rPr>
                <w:t>3</w:t>
              </w:r>
            </w:ins>
            <w:del w:id="205" w:author="Stacy DeRuiter" w:date="2024-08-22T13:44:00Z">
              <w:r w:rsidR="00584C06" w:rsidDel="009F1396">
                <w:rPr>
                  <w:rFonts w:ascii="Times New Roman" w:eastAsia="Times New Roman" w:hAnsi="Times New Roman" w:cs="Times New Roman"/>
                  <w:noProof/>
                  <w:sz w:val="24"/>
                  <w:szCs w:val="24"/>
                  <w:lang w:val="en-US"/>
                </w:rPr>
                <w:delText>6</w:delText>
              </w:r>
            </w:del>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Pr>
                <w:rFonts w:ascii="Times New Roman" w:hAnsi="Times New Roman" w:cs="Times New Roman"/>
                <w:sz w:val="24"/>
                <w:szCs w:val="24"/>
              </w:rPr>
              <w:t>6</w:t>
            </w:r>
            <w:r w:rsidR="00584C06">
              <w:rPr>
                <w:rFonts w:ascii="Times New Roman" w:hAnsi="Times New Roman" w:cs="Times New Roman"/>
                <w:sz w:val="24"/>
                <w:szCs w:val="24"/>
              </w:rPr>
              <w:t>1</w:t>
            </w:r>
          </w:p>
        </w:tc>
        <w:tc>
          <w:tcPr>
            <w:tcW w:w="1870" w:type="dxa"/>
            <w:shd w:val="clear" w:color="auto" w:fill="auto"/>
          </w:tcPr>
          <w:p w14:paraId="48A186C7" w14:textId="04902500"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c>
          <w:tcPr>
            <w:tcW w:w="1870" w:type="dxa"/>
            <w:shd w:val="clear" w:color="auto" w:fill="auto"/>
          </w:tcPr>
          <w:p w14:paraId="77BC58B5" w14:textId="4C9F6648"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r>
      <w:tr w:rsidR="003040C7" w14:paraId="1F15EFDC" w14:textId="77777777" w:rsidTr="003040C7">
        <w:tc>
          <w:tcPr>
            <w:tcW w:w="1870" w:type="dxa"/>
          </w:tcPr>
          <w:p w14:paraId="2883C6D4" w14:textId="0DAD11F9"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Semi-aquatic</w:t>
            </w:r>
          </w:p>
        </w:tc>
        <w:tc>
          <w:tcPr>
            <w:tcW w:w="1870" w:type="dxa"/>
          </w:tcPr>
          <w:p w14:paraId="626F7EEB" w14:textId="6E1571C3"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-0.0</w:t>
            </w:r>
            <w:ins w:id="206" w:author="Stacy DeRuiter" w:date="2024-08-22T13:44:00Z">
              <w:r w:rsidR="009F1396">
                <w:rPr>
                  <w:rFonts w:ascii="Times New Roman" w:eastAsia="Times New Roman" w:hAnsi="Times New Roman" w:cs="Times New Roman"/>
                  <w:noProof/>
                  <w:sz w:val="24"/>
                  <w:szCs w:val="24"/>
                  <w:lang w:val="en-US"/>
                </w:rPr>
                <w:t>91</w:t>
              </w:r>
            </w:ins>
            <w:del w:id="207" w:author="Stacy DeRuiter" w:date="2024-08-22T13:44:00Z">
              <w:r w:rsidR="00584C06" w:rsidDel="009F1396">
                <w:rPr>
                  <w:rFonts w:ascii="Times New Roman" w:eastAsia="Times New Roman" w:hAnsi="Times New Roman" w:cs="Times New Roman"/>
                  <w:noProof/>
                  <w:sz w:val="24"/>
                  <w:szCs w:val="24"/>
                  <w:lang w:val="en-US"/>
                </w:rPr>
                <w:delText>88</w:delText>
              </w:r>
            </w:del>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sidR="00584C06">
              <w:rPr>
                <w:rFonts w:ascii="Times New Roman" w:hAnsi="Times New Roman" w:cs="Times New Roman"/>
                <w:sz w:val="24"/>
                <w:szCs w:val="24"/>
              </w:rPr>
              <w:t>5</w:t>
            </w:r>
            <w:ins w:id="208" w:author="Stacy DeRuiter" w:date="2024-08-22T13:44:00Z">
              <w:r w:rsidR="009F1396">
                <w:rPr>
                  <w:rFonts w:ascii="Times New Roman" w:hAnsi="Times New Roman" w:cs="Times New Roman"/>
                  <w:sz w:val="24"/>
                  <w:szCs w:val="24"/>
                </w:rPr>
                <w:t>1</w:t>
              </w:r>
            </w:ins>
            <w:del w:id="209" w:author="Stacy DeRuiter" w:date="2024-08-22T13:44:00Z">
              <w:r w:rsidR="00584C06" w:rsidDel="009F1396">
                <w:rPr>
                  <w:rFonts w:ascii="Times New Roman" w:hAnsi="Times New Roman" w:cs="Times New Roman"/>
                  <w:sz w:val="24"/>
                  <w:szCs w:val="24"/>
                </w:rPr>
                <w:delText>0</w:delText>
              </w:r>
            </w:del>
          </w:p>
        </w:tc>
        <w:tc>
          <w:tcPr>
            <w:tcW w:w="1870" w:type="dxa"/>
            <w:shd w:val="clear" w:color="auto" w:fill="auto"/>
          </w:tcPr>
          <w:p w14:paraId="6A64D748" w14:textId="363228A2"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ins w:id="210" w:author="Stacy DeRuiter" w:date="2024-08-22T13:45:00Z">
              <w:r w:rsidR="009F1396">
                <w:rPr>
                  <w:rFonts w:ascii="Times New Roman" w:eastAsia="Times New Roman" w:hAnsi="Times New Roman" w:cs="Times New Roman"/>
                  <w:noProof/>
                  <w:sz w:val="24"/>
                  <w:szCs w:val="24"/>
                  <w:lang w:val="en-US"/>
                </w:rPr>
                <w:t>677</w:t>
              </w:r>
            </w:ins>
            <w:del w:id="211" w:author="Stacy DeRuiter" w:date="2024-08-22T13:45:00Z">
              <w:r w:rsidDel="009F1396">
                <w:rPr>
                  <w:rFonts w:ascii="Times New Roman" w:eastAsia="Times New Roman" w:hAnsi="Times New Roman" w:cs="Times New Roman"/>
                  <w:noProof/>
                  <w:sz w:val="24"/>
                  <w:szCs w:val="24"/>
                  <w:lang w:val="en-US"/>
                </w:rPr>
                <w:delText>7</w:delText>
              </w:r>
              <w:r w:rsidR="00584C06" w:rsidDel="009F1396">
                <w:rPr>
                  <w:rFonts w:ascii="Times New Roman" w:eastAsia="Times New Roman" w:hAnsi="Times New Roman" w:cs="Times New Roman"/>
                  <w:noProof/>
                  <w:sz w:val="24"/>
                  <w:szCs w:val="24"/>
                  <w:lang w:val="en-US"/>
                </w:rPr>
                <w:delText>92</w:delText>
              </w:r>
            </w:del>
            <w:r w:rsidRPr="004B217B">
              <w:rPr>
                <w:rFonts w:ascii="Times New Roman" w:eastAsia="Times New Roman" w:hAnsi="Times New Roman" w:cs="Times New Roman"/>
                <w:noProof/>
                <w:sz w:val="24"/>
                <w:szCs w:val="24"/>
                <w:lang w:val="en-US"/>
              </w:rPr>
              <w:t xml:space="preserve"> (0.0</w:t>
            </w:r>
            <w:ins w:id="212" w:author="Stacy DeRuiter" w:date="2024-08-22T13:46:00Z">
              <w:r w:rsidR="009F1396">
                <w:rPr>
                  <w:rFonts w:ascii="Times New Roman" w:eastAsia="Times New Roman" w:hAnsi="Times New Roman" w:cs="Times New Roman"/>
                  <w:noProof/>
                  <w:sz w:val="24"/>
                  <w:szCs w:val="24"/>
                  <w:lang w:val="en-US"/>
                </w:rPr>
                <w:t>21</w:t>
              </w:r>
            </w:ins>
            <w:del w:id="213" w:author="Stacy DeRuiter" w:date="2024-08-22T13:46:00Z">
              <w:r w:rsidDel="009F1396">
                <w:rPr>
                  <w:rFonts w:ascii="Times New Roman" w:eastAsia="Times New Roman" w:hAnsi="Times New Roman" w:cs="Times New Roman"/>
                  <w:noProof/>
                  <w:sz w:val="24"/>
                  <w:szCs w:val="24"/>
                  <w:lang w:val="en-US"/>
                </w:rPr>
                <w:delText>1</w:delText>
              </w:r>
              <w:r w:rsidR="00584C06" w:rsidDel="009F1396">
                <w:rPr>
                  <w:rFonts w:ascii="Times New Roman" w:eastAsia="Times New Roman" w:hAnsi="Times New Roman" w:cs="Times New Roman"/>
                  <w:noProof/>
                  <w:sz w:val="24"/>
                  <w:szCs w:val="24"/>
                  <w:lang w:val="en-US"/>
                </w:rPr>
                <w:delText>5</w:delText>
              </w:r>
            </w:del>
            <w:r w:rsidRPr="004B217B">
              <w:rPr>
                <w:rFonts w:ascii="Times New Roman" w:eastAsia="Times New Roman" w:hAnsi="Times New Roman" w:cs="Times New Roman"/>
                <w:noProof/>
                <w:sz w:val="24"/>
                <w:szCs w:val="24"/>
                <w:lang w:val="en-US"/>
              </w:rPr>
              <w:t>)</w:t>
            </w:r>
          </w:p>
        </w:tc>
        <w:tc>
          <w:tcPr>
            <w:tcW w:w="1870" w:type="dxa"/>
            <w:tcBorders>
              <w:bottom w:val="single" w:sz="4" w:space="0" w:color="auto"/>
            </w:tcBorders>
            <w:shd w:val="clear" w:color="auto" w:fill="auto"/>
          </w:tcPr>
          <w:p w14:paraId="39A3E429" w14:textId="057659A7"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p>
        </w:tc>
      </w:tr>
      <w:tr w:rsidR="003040C7" w14:paraId="437B9D15" w14:textId="77777777" w:rsidTr="003040C7">
        <w:tc>
          <w:tcPr>
            <w:tcW w:w="1870" w:type="dxa"/>
          </w:tcPr>
          <w:p w14:paraId="02F94957" w14:textId="506F0BF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Aquatic</w:t>
            </w:r>
          </w:p>
        </w:tc>
        <w:tc>
          <w:tcPr>
            <w:tcW w:w="1870" w:type="dxa"/>
          </w:tcPr>
          <w:p w14:paraId="307F447B" w14:textId="2DA8A11D"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-0.1</w:t>
            </w:r>
            <w:r>
              <w:rPr>
                <w:rFonts w:ascii="Times New Roman" w:eastAsia="Times New Roman" w:hAnsi="Times New Roman" w:cs="Times New Roman"/>
                <w:noProof/>
                <w:sz w:val="24"/>
                <w:szCs w:val="24"/>
                <w:lang w:val="en-US"/>
              </w:rPr>
              <w:t>2</w:t>
            </w:r>
            <w:ins w:id="214" w:author="Stacy DeRuiter" w:date="2024-08-22T13:45:00Z">
              <w:r w:rsidR="009F1396">
                <w:rPr>
                  <w:rFonts w:ascii="Times New Roman" w:eastAsia="Times New Roman" w:hAnsi="Times New Roman" w:cs="Times New Roman"/>
                  <w:noProof/>
                  <w:sz w:val="24"/>
                  <w:szCs w:val="24"/>
                  <w:lang w:val="en-US"/>
                </w:rPr>
                <w:t>4</w:t>
              </w:r>
            </w:ins>
            <w:del w:id="215" w:author="Stacy DeRuiter" w:date="2024-08-22T13:45:00Z">
              <w:r w:rsidR="00584C06" w:rsidDel="009F1396">
                <w:rPr>
                  <w:rFonts w:ascii="Times New Roman" w:eastAsia="Times New Roman" w:hAnsi="Times New Roman" w:cs="Times New Roman"/>
                  <w:noProof/>
                  <w:sz w:val="24"/>
                  <w:szCs w:val="24"/>
                  <w:lang w:val="en-US"/>
                </w:rPr>
                <w:delText>8</w:delText>
              </w:r>
            </w:del>
            <w:r w:rsidRPr="004B217B">
              <w:rPr>
                <w:rFonts w:ascii="Times New Roman" w:eastAsia="Times New Roman" w:hAnsi="Times New Roman" w:cs="Times New Roman"/>
                <w:noProof/>
                <w:sz w:val="24"/>
                <w:szCs w:val="24"/>
                <w:lang w:val="en-US"/>
              </w:rPr>
              <w:t xml:space="preserve"> </w:t>
            </w:r>
            <w:r w:rsidRPr="004B217B">
              <w:rPr>
                <w:rFonts w:ascii="Times New Roman" w:hAnsi="Times New Roman" w:cs="Times New Roman"/>
                <w:sz w:val="24"/>
                <w:szCs w:val="24"/>
              </w:rPr>
              <w:sym w:font="Symbol" w:char="F0B1"/>
            </w:r>
            <w:r w:rsidRPr="004B217B">
              <w:rPr>
                <w:rFonts w:ascii="Times New Roman" w:hAnsi="Times New Roman" w:cs="Times New Roman"/>
                <w:sz w:val="24"/>
                <w:szCs w:val="24"/>
              </w:rPr>
              <w:t xml:space="preserve"> 0.0</w:t>
            </w:r>
            <w:r>
              <w:rPr>
                <w:rFonts w:ascii="Times New Roman" w:hAnsi="Times New Roman" w:cs="Times New Roman"/>
                <w:sz w:val="24"/>
                <w:szCs w:val="24"/>
              </w:rPr>
              <w:t>4</w:t>
            </w:r>
            <w:r w:rsidR="00584C06">
              <w:rPr>
                <w:rFonts w:ascii="Times New Roman" w:hAnsi="Times New Roman" w:cs="Times New Roman"/>
                <w:sz w:val="24"/>
                <w:szCs w:val="24"/>
              </w:rPr>
              <w:t>5</w:t>
            </w:r>
          </w:p>
        </w:tc>
        <w:tc>
          <w:tcPr>
            <w:tcW w:w="1870" w:type="dxa"/>
          </w:tcPr>
          <w:p w14:paraId="1D72ED2B" w14:textId="6B03C448"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2.</w:t>
            </w:r>
            <w:r>
              <w:rPr>
                <w:rFonts w:ascii="Times New Roman" w:eastAsia="Times New Roman" w:hAnsi="Times New Roman" w:cs="Times New Roman"/>
                <w:noProof/>
                <w:sz w:val="24"/>
                <w:szCs w:val="24"/>
                <w:lang w:val="en-US"/>
              </w:rPr>
              <w:t>3</w:t>
            </w:r>
            <w:r w:rsidR="00584C06">
              <w:rPr>
                <w:rFonts w:ascii="Times New Roman" w:eastAsia="Times New Roman" w:hAnsi="Times New Roman" w:cs="Times New Roman"/>
                <w:noProof/>
                <w:sz w:val="24"/>
                <w:szCs w:val="24"/>
                <w:lang w:val="en-US"/>
              </w:rPr>
              <w:t>6</w:t>
            </w:r>
            <w:ins w:id="216" w:author="Stacy DeRuiter" w:date="2024-08-22T13:46:00Z">
              <w:r w:rsidR="009F1396">
                <w:rPr>
                  <w:rFonts w:ascii="Times New Roman" w:eastAsia="Times New Roman" w:hAnsi="Times New Roman" w:cs="Times New Roman"/>
                  <w:noProof/>
                  <w:sz w:val="24"/>
                  <w:szCs w:val="24"/>
                  <w:lang w:val="en-US"/>
                </w:rPr>
                <w:t>6</w:t>
              </w:r>
            </w:ins>
            <w:del w:id="217" w:author="Stacy DeRuiter" w:date="2024-08-22T13:46:00Z">
              <w:r w:rsidR="00584C06" w:rsidDel="009F1396">
                <w:rPr>
                  <w:rFonts w:ascii="Times New Roman" w:eastAsia="Times New Roman" w:hAnsi="Times New Roman" w:cs="Times New Roman"/>
                  <w:noProof/>
                  <w:sz w:val="24"/>
                  <w:szCs w:val="24"/>
                  <w:lang w:val="en-US"/>
                </w:rPr>
                <w:delText>5</w:delText>
              </w:r>
            </w:del>
            <w:r w:rsidRPr="004B217B">
              <w:rPr>
                <w:rFonts w:ascii="Times New Roman" w:eastAsia="Times New Roman" w:hAnsi="Times New Roman" w:cs="Times New Roman"/>
                <w:noProof/>
                <w:sz w:val="24"/>
                <w:szCs w:val="24"/>
                <w:lang w:val="en-US"/>
              </w:rPr>
              <w:t xml:space="preserve"> (0.0</w:t>
            </w:r>
            <w:r w:rsidR="00584C06">
              <w:rPr>
                <w:rFonts w:ascii="Times New Roman" w:eastAsia="Times New Roman" w:hAnsi="Times New Roman" w:cs="Times New Roman"/>
                <w:noProof/>
                <w:sz w:val="24"/>
                <w:szCs w:val="24"/>
                <w:lang w:val="en-US"/>
              </w:rPr>
              <w:t>48</w:t>
            </w:r>
            <w:r w:rsidRPr="004B217B">
              <w:rPr>
                <w:rFonts w:ascii="Times New Roman" w:eastAsia="Times New Roman" w:hAnsi="Times New Roman" w:cs="Times New Roman"/>
                <w:noProof/>
                <w:sz w:val="24"/>
                <w:szCs w:val="24"/>
                <w:lang w:val="en-US"/>
              </w:rPr>
              <w:t>)</w:t>
            </w:r>
          </w:p>
        </w:tc>
        <w:tc>
          <w:tcPr>
            <w:tcW w:w="1870" w:type="dxa"/>
            <w:shd w:val="clear" w:color="auto" w:fill="auto"/>
          </w:tcPr>
          <w:p w14:paraId="5D0143DD" w14:textId="0303FD3F" w:rsidR="003040C7" w:rsidRPr="004B217B" w:rsidRDefault="003040C7" w:rsidP="004B217B">
            <w:pPr>
              <w:widowControl w:val="0"/>
              <w:spacing w:after="160" w:line="259" w:lineRule="auto"/>
              <w:jc w:val="center"/>
              <w:rPr>
                <w:rFonts w:ascii="Times New Roman" w:eastAsia="Times New Roman" w:hAnsi="Times New Roman" w:cs="Times New Roman"/>
                <w:noProof/>
                <w:sz w:val="24"/>
                <w:szCs w:val="24"/>
                <w:lang w:val="en-US"/>
              </w:rPr>
            </w:pPr>
            <w:r w:rsidRPr="004B217B">
              <w:rPr>
                <w:rFonts w:ascii="Times New Roman" w:eastAsia="Times New Roman" w:hAnsi="Times New Roman" w:cs="Times New Roman"/>
                <w:noProof/>
                <w:sz w:val="24"/>
                <w:szCs w:val="24"/>
                <w:lang w:val="en-US"/>
              </w:rPr>
              <w:t>-</w:t>
            </w:r>
            <w:r>
              <w:rPr>
                <w:rFonts w:ascii="Times New Roman" w:eastAsia="Times New Roman" w:hAnsi="Times New Roman" w:cs="Times New Roman"/>
                <w:noProof/>
                <w:sz w:val="24"/>
                <w:szCs w:val="24"/>
                <w:lang w:val="en-US"/>
              </w:rPr>
              <w:t>0.</w:t>
            </w:r>
            <w:ins w:id="218" w:author="Stacy DeRuiter" w:date="2024-08-22T13:45:00Z">
              <w:r w:rsidR="009F1396">
                <w:rPr>
                  <w:rFonts w:ascii="Times New Roman" w:eastAsia="Times New Roman" w:hAnsi="Times New Roman" w:cs="Times New Roman"/>
                  <w:noProof/>
                  <w:sz w:val="24"/>
                  <w:szCs w:val="24"/>
                  <w:lang w:val="en-US"/>
                </w:rPr>
                <w:t>496</w:t>
              </w:r>
            </w:ins>
            <w:del w:id="219" w:author="Stacy DeRuiter" w:date="2024-08-22T13:45:00Z">
              <w:r w:rsidR="00584C06" w:rsidDel="009F1396">
                <w:rPr>
                  <w:rFonts w:ascii="Times New Roman" w:eastAsia="Times New Roman" w:hAnsi="Times New Roman" w:cs="Times New Roman"/>
                  <w:noProof/>
                  <w:sz w:val="24"/>
                  <w:szCs w:val="24"/>
                  <w:lang w:val="en-US"/>
                </w:rPr>
                <w:delText>599</w:delText>
              </w:r>
            </w:del>
            <w:r w:rsidRPr="004B217B">
              <w:rPr>
                <w:rFonts w:ascii="Times New Roman" w:eastAsia="Times New Roman" w:hAnsi="Times New Roman" w:cs="Times New Roman"/>
                <w:noProof/>
                <w:sz w:val="24"/>
                <w:szCs w:val="24"/>
                <w:lang w:val="en-US"/>
              </w:rPr>
              <w:t xml:space="preserve"> (0.</w:t>
            </w:r>
            <w:r w:rsidR="00584C06">
              <w:rPr>
                <w:rFonts w:ascii="Times New Roman" w:eastAsia="Times New Roman" w:hAnsi="Times New Roman" w:cs="Times New Roman"/>
                <w:noProof/>
                <w:sz w:val="24"/>
                <w:szCs w:val="24"/>
                <w:lang w:val="en-US"/>
              </w:rPr>
              <w:t>8</w:t>
            </w:r>
            <w:ins w:id="220" w:author="Stacy DeRuiter" w:date="2024-08-22T13:45:00Z">
              <w:r w:rsidR="009F1396">
                <w:rPr>
                  <w:rFonts w:ascii="Times New Roman" w:eastAsia="Times New Roman" w:hAnsi="Times New Roman" w:cs="Times New Roman"/>
                  <w:noProof/>
                  <w:sz w:val="24"/>
                  <w:szCs w:val="24"/>
                  <w:lang w:val="en-US"/>
                </w:rPr>
                <w:t>73</w:t>
              </w:r>
            </w:ins>
            <w:del w:id="221" w:author="Stacy DeRuiter" w:date="2024-08-22T13:45:00Z">
              <w:r w:rsidR="00584C06" w:rsidDel="009F1396">
                <w:rPr>
                  <w:rFonts w:ascii="Times New Roman" w:eastAsia="Times New Roman" w:hAnsi="Times New Roman" w:cs="Times New Roman"/>
                  <w:noProof/>
                  <w:sz w:val="24"/>
                  <w:szCs w:val="24"/>
                  <w:lang w:val="en-US"/>
                </w:rPr>
                <w:delText>21</w:delText>
              </w:r>
            </w:del>
            <w:r w:rsidRPr="004B217B">
              <w:rPr>
                <w:rFonts w:ascii="Times New Roman" w:eastAsia="Times New Roman" w:hAnsi="Times New Roman" w:cs="Times New Roman"/>
                <w:noProof/>
                <w:sz w:val="24"/>
                <w:szCs w:val="24"/>
                <w:lang w:val="en-US"/>
              </w:rPr>
              <w:t>)</w:t>
            </w:r>
          </w:p>
        </w:tc>
      </w:tr>
    </w:tbl>
    <w:p w14:paraId="79C5428A" w14:textId="77777777" w:rsidR="00AE6F5B" w:rsidRDefault="00AE6F5B" w:rsidP="00F877ED">
      <w:pPr>
        <w:widowControl w:val="0"/>
        <w:spacing w:after="160" w:line="259" w:lineRule="auto"/>
        <w:jc w:val="both"/>
        <w:rPr>
          <w:rFonts w:ascii="Times New Roman" w:eastAsia="Times New Roman" w:hAnsi="Times New Roman" w:cs="Times New Roman"/>
          <w:noProof/>
          <w:sz w:val="24"/>
          <w:szCs w:val="24"/>
          <w:lang w:val="en-US"/>
        </w:rPr>
      </w:pPr>
    </w:p>
    <w:p w14:paraId="2EDEAC96" w14:textId="2C9E843B" w:rsidR="00BB3671" w:rsidRPr="00311A62" w:rsidRDefault="00EA1FDA" w:rsidP="00CC326C">
      <w:pPr>
        <w:widowControl w:val="0"/>
        <w:spacing w:after="0" w:line="480" w:lineRule="auto"/>
        <w:jc w:val="both"/>
        <w:rPr>
          <w:rFonts w:ascii="Times New Roman" w:eastAsia="Times New Roman" w:hAnsi="Times New Roman" w:cs="Times New Roman"/>
          <w:b/>
          <w:noProof/>
          <w:sz w:val="24"/>
          <w:szCs w:val="24"/>
          <w:lang w:val="en-US"/>
        </w:rPr>
      </w:pPr>
      <w:r w:rsidRPr="00311A62">
        <w:rPr>
          <w:rFonts w:ascii="Times New Roman" w:eastAsia="Times New Roman" w:hAnsi="Times New Roman" w:cs="Times New Roman"/>
          <w:b/>
          <w:noProof/>
          <w:sz w:val="24"/>
          <w:szCs w:val="24"/>
          <w:lang w:val="en-US"/>
        </w:rPr>
        <w:t>F</w:t>
      </w:r>
      <w:r w:rsidR="001C6EC7">
        <w:rPr>
          <w:rFonts w:ascii="Times New Roman" w:eastAsia="Times New Roman" w:hAnsi="Times New Roman" w:cs="Times New Roman"/>
          <w:b/>
          <w:noProof/>
          <w:sz w:val="24"/>
          <w:szCs w:val="24"/>
          <w:lang w:val="en-US"/>
        </w:rPr>
        <w:t>igures</w:t>
      </w:r>
    </w:p>
    <w:p w14:paraId="4A8530D4" w14:textId="7EF326BA" w:rsidR="00EA1FDA" w:rsidRDefault="003B3DD0" w:rsidP="0018401A">
      <w:pPr>
        <w:widowControl w:val="0"/>
        <w:spacing w:after="0" w:line="240" w:lineRule="auto"/>
        <w:jc w:val="both"/>
        <w:rPr>
          <w:rFonts w:ascii="Times New Roman" w:eastAsia="Times New Roman" w:hAnsi="Times New Roman" w:cs="Times New Roman"/>
          <w:noProof/>
          <w:sz w:val="24"/>
          <w:szCs w:val="24"/>
          <w:lang w:val="en-US"/>
        </w:rPr>
      </w:pPr>
      <w:r w:rsidRPr="00194B10">
        <w:rPr>
          <w:rFonts w:ascii="Times New Roman" w:eastAsia="Times New Roman" w:hAnsi="Times New Roman" w:cs="Times New Roman"/>
          <w:b/>
          <w:bCs/>
          <w:noProof/>
          <w:sz w:val="24"/>
          <w:szCs w:val="24"/>
          <w:lang w:val="en-US"/>
        </w:rPr>
        <w:t>Figure 1.</w:t>
      </w:r>
      <w:r>
        <w:rPr>
          <w:rFonts w:ascii="Times New Roman" w:eastAsia="Times New Roman" w:hAnsi="Times New Roman" w:cs="Times New Roman"/>
          <w:noProof/>
          <w:sz w:val="24"/>
          <w:szCs w:val="24"/>
          <w:lang w:val="en-US"/>
        </w:rPr>
        <w:t xml:space="preserve"> </w:t>
      </w:r>
      <w:r w:rsidR="00876097">
        <w:rPr>
          <w:rFonts w:ascii="Times New Roman" w:eastAsia="Times New Roman" w:hAnsi="Times New Roman" w:cs="Times New Roman"/>
          <w:noProof/>
          <w:sz w:val="24"/>
          <w:szCs w:val="24"/>
          <w:lang w:val="en-US"/>
        </w:rPr>
        <w:t>Common logarithm (log</w:t>
      </w:r>
      <w:r w:rsidR="00876097" w:rsidRPr="003C3282">
        <w:rPr>
          <w:rFonts w:ascii="Times New Roman" w:eastAsia="Times New Roman" w:hAnsi="Times New Roman" w:cs="Times New Roman"/>
          <w:noProof/>
          <w:sz w:val="24"/>
          <w:szCs w:val="24"/>
          <w:vertAlign w:val="subscript"/>
          <w:lang w:val="en-US"/>
        </w:rPr>
        <w:t>10</w:t>
      </w:r>
      <w:r w:rsidR="00876097">
        <w:rPr>
          <w:rFonts w:ascii="Times New Roman" w:eastAsia="Times New Roman" w:hAnsi="Times New Roman" w:cs="Times New Roman"/>
          <w:noProof/>
          <w:sz w:val="24"/>
          <w:szCs w:val="24"/>
          <w:lang w:val="en-US"/>
        </w:rPr>
        <w:t>) transformed breathing frequency (breaths · min-1) against body mass (kg) for aquatic (left), semi-aquatic (middle), and terrestrial mammals (right) for 340 individual animals from 6 orders and 3</w:t>
      </w:r>
      <w:ins w:id="222" w:author="Stacy DeRuiter" w:date="2024-08-22T13:48:00Z">
        <w:r w:rsidR="00850516">
          <w:rPr>
            <w:rFonts w:ascii="Times New Roman" w:eastAsia="Times New Roman" w:hAnsi="Times New Roman" w:cs="Times New Roman"/>
            <w:noProof/>
            <w:sz w:val="24"/>
            <w:szCs w:val="24"/>
            <w:lang w:val="en-US"/>
          </w:rPr>
          <w:t>4</w:t>
        </w:r>
      </w:ins>
      <w:del w:id="223" w:author="Stacy DeRuiter" w:date="2024-08-22T13:48:00Z">
        <w:r w:rsidR="00876097" w:rsidDel="00850516">
          <w:rPr>
            <w:rFonts w:ascii="Times New Roman" w:eastAsia="Times New Roman" w:hAnsi="Times New Roman" w:cs="Times New Roman"/>
            <w:noProof/>
            <w:sz w:val="24"/>
            <w:szCs w:val="24"/>
            <w:lang w:val="en-US"/>
          </w:rPr>
          <w:delText>5</w:delText>
        </w:r>
      </w:del>
      <w:r w:rsidR="00876097">
        <w:rPr>
          <w:rFonts w:ascii="Times New Roman" w:eastAsia="Times New Roman" w:hAnsi="Times New Roman" w:cs="Times New Roman"/>
          <w:noProof/>
          <w:sz w:val="24"/>
          <w:szCs w:val="24"/>
          <w:lang w:val="en-US"/>
        </w:rPr>
        <w:t xml:space="preserve"> species of mammals. </w:t>
      </w:r>
      <w:ins w:id="224" w:author="Stacy DeRuiter" w:date="2024-08-22T13:48:00Z">
        <w:r w:rsidR="00850516">
          <w:rPr>
            <w:rFonts w:ascii="Times New Roman" w:eastAsia="Times New Roman" w:hAnsi="Times New Roman" w:cs="Times New Roman"/>
            <w:noProof/>
            <w:sz w:val="24"/>
            <w:szCs w:val="24"/>
            <w:lang w:val="en-US"/>
          </w:rPr>
          <w:t>Grey dots show measurements taken in water, and black on land. Dashed lines indicate model predictions</w:t>
        </w:r>
      </w:ins>
      <w:ins w:id="225" w:author="Stacy DeRuiter" w:date="2024-08-22T13:49:00Z">
        <w:r w:rsidR="00850516">
          <w:rPr>
            <w:rFonts w:ascii="Times New Roman" w:eastAsia="Times New Roman" w:hAnsi="Times New Roman" w:cs="Times New Roman"/>
            <w:noProof/>
            <w:sz w:val="24"/>
            <w:szCs w:val="24"/>
            <w:lang w:val="en-US"/>
          </w:rPr>
          <w:t xml:space="preserve"> for mammals in water (activity level 1), and solid lines in air, with grey bands showing 95% confidence intervals. </w:t>
        </w:r>
      </w:ins>
      <w:r w:rsidR="003A6CB4">
        <w:rPr>
          <w:rFonts w:ascii="Times New Roman" w:eastAsia="Times New Roman" w:hAnsi="Times New Roman" w:cs="Times New Roman"/>
          <w:noProof/>
          <w:sz w:val="24"/>
          <w:szCs w:val="24"/>
          <w:lang w:val="en-US"/>
        </w:rPr>
        <w:t xml:space="preserve">On the plot are also data from He et al., </w:t>
      </w:r>
      <w:r w:rsidR="003A6CB4">
        <w:rPr>
          <w:rFonts w:ascii="Times New Roman" w:eastAsia="Times New Roman" w:hAnsi="Times New Roman" w:cs="Times New Roman"/>
          <w:noProof/>
          <w:sz w:val="24"/>
          <w:szCs w:val="24"/>
          <w:lang w:val="en-US"/>
        </w:rPr>
        <w:fldChar w:fldCharType="begin"/>
      </w:r>
      <w:r w:rsidR="00D16991">
        <w:rPr>
          <w:rFonts w:ascii="Times New Roman" w:eastAsia="Times New Roman" w:hAnsi="Times New Roman" w:cs="Times New Roman"/>
          <w:noProof/>
          <w:sz w:val="24"/>
          <w:szCs w:val="24"/>
          <w:lang w:val="en-US"/>
        </w:rPr>
        <w:instrText xml:space="preserve"> ADDIN EN.CITE &lt;EndNote&gt;&lt;Cite ExcludeAuth="1"&gt;&lt;Author&gt;He&lt;/Author&gt;&lt;Year&gt;2023&lt;/Year&gt;&lt;RecNum&gt;4203&lt;/RecNum&gt;&lt;DisplayText&gt;(2023)&lt;/DisplayText&gt;&lt;record&gt;&lt;rec-number&gt;4203&lt;/rec-number&gt;&lt;foreign-keys&gt;&lt;key app="EN" db-id="xx5rvz2rypad0ferrdnp9avueprfsdrvarez" timestamp="1671125996"&gt;4203&lt;/key&gt;&lt;/foreign-keys&gt;&lt;ref-type name="Journal Article"&gt;17&lt;/ref-type&gt;&lt;contributors&gt;&lt;authors&gt;&lt;author&gt;He, R.S.&lt;/author&gt;&lt;author&gt;De Ruiter, S.&lt;/author&gt;&lt;author&gt;Westover, T.&lt;/author&gt;&lt;author&gt;Somarelli, J.A.&lt;/author&gt;&lt;author&gt;Blawas, A.&lt;/author&gt;&lt;author&gt;Dayanidhi, D.L.&lt;/author&gt;&lt;author&gt;Singh, A.&lt;/author&gt;&lt;author&gt;Steves, B. &lt;/author&gt;&lt;author&gt;Driesinga, S. &lt;/author&gt;&lt;author&gt;Halsey, L.G. &lt;/author&gt;&lt;author&gt;Fahlman, A.&lt;/author&gt;&lt;/authors&gt;&lt;/contributors&gt;&lt;titles&gt;&lt;title&gt;Allometric scaling of metabolic rate and cardiorespiratory variables in aquatic and terrestrial mammals&lt;/title&gt;&lt;secondary-title&gt;Physiological Reports&lt;/secondary-title&gt;&lt;/titles&gt;&lt;periodical&gt;&lt;full-title&gt;Physiological Reports&lt;/full-title&gt;&lt;/periodical&gt;&lt;pages&gt;e15698</w:instrText>
      </w:r>
      <w:r w:rsidR="00D16991">
        <w:rPr>
          <w:rFonts w:ascii="Tahoma" w:eastAsia="Times New Roman" w:hAnsi="Tahoma" w:cs="Tahoma"/>
          <w:noProof/>
          <w:sz w:val="24"/>
          <w:szCs w:val="24"/>
          <w:lang w:val="en-US"/>
        </w:rPr>
        <w:instrText>﻿</w:instrText>
      </w:r>
      <w:r w:rsidR="00D16991">
        <w:rPr>
          <w:rFonts w:ascii="Times New Roman" w:eastAsia="Times New Roman" w:hAnsi="Times New Roman" w:cs="Times New Roman"/>
          <w:noProof/>
          <w:sz w:val="24"/>
          <w:szCs w:val="24"/>
          <w:lang w:val="en-US"/>
        </w:rPr>
        <w:instrText>&lt;/pages&gt;&lt;volume&gt;11&lt;/volume&gt;&lt;number&gt;11&lt;/number&gt;&lt;num-vols&gt;&amp;#x9;&lt;/num-vols&gt;&lt;dates&gt;&lt;year&gt;2023&lt;/year&gt;&lt;/dates&gt;&lt;urls&gt;&lt;/urls&gt;&lt;electronic-resource-num&gt;10.14814/phy2.15698&lt;/electronic-resource-num&gt;&lt;/record&gt;&lt;/Cite&gt;&lt;/EndNote&gt;</w:instrText>
      </w:r>
      <w:r w:rsidR="003A6CB4">
        <w:rPr>
          <w:rFonts w:ascii="Times New Roman" w:eastAsia="Times New Roman" w:hAnsi="Times New Roman" w:cs="Times New Roman"/>
          <w:noProof/>
          <w:sz w:val="24"/>
          <w:szCs w:val="24"/>
          <w:lang w:val="en-US"/>
        </w:rPr>
        <w:fldChar w:fldCharType="separate"/>
      </w:r>
      <w:r w:rsidR="00D16991">
        <w:rPr>
          <w:rFonts w:ascii="Times New Roman" w:eastAsia="Times New Roman" w:hAnsi="Times New Roman" w:cs="Times New Roman"/>
          <w:noProof/>
          <w:sz w:val="24"/>
          <w:szCs w:val="24"/>
          <w:lang w:val="en-US"/>
        </w:rPr>
        <w:t>(2023)</w:t>
      </w:r>
      <w:r w:rsidR="003A6CB4">
        <w:rPr>
          <w:rFonts w:ascii="Times New Roman" w:eastAsia="Times New Roman" w:hAnsi="Times New Roman" w:cs="Times New Roman"/>
          <w:noProof/>
          <w:sz w:val="24"/>
          <w:szCs w:val="24"/>
          <w:lang w:val="en-US"/>
        </w:rPr>
        <w:fldChar w:fldCharType="end"/>
      </w:r>
      <w:r w:rsidR="003A6CB4">
        <w:rPr>
          <w:rFonts w:ascii="Times New Roman" w:eastAsia="Times New Roman" w:hAnsi="Times New Roman" w:cs="Times New Roman"/>
          <w:noProof/>
          <w:sz w:val="24"/>
          <w:szCs w:val="24"/>
          <w:lang w:val="en-US"/>
        </w:rPr>
        <w:t xml:space="preserve"> in </w:t>
      </w:r>
      <w:ins w:id="226" w:author="Stacy DeRuiter" w:date="2024-08-22T13:47:00Z">
        <w:r w:rsidR="00850516">
          <w:rPr>
            <w:rFonts w:ascii="Times New Roman" w:eastAsia="Times New Roman" w:hAnsi="Times New Roman" w:cs="Times New Roman"/>
            <w:noProof/>
            <w:sz w:val="24"/>
            <w:szCs w:val="24"/>
            <w:lang w:val="en-US"/>
          </w:rPr>
          <w:t>open</w:t>
        </w:r>
      </w:ins>
      <w:del w:id="227" w:author="Stacy DeRuiter" w:date="2024-08-22T13:47:00Z">
        <w:r w:rsidR="003A6CB4" w:rsidDel="00850516">
          <w:rPr>
            <w:rFonts w:ascii="Times New Roman" w:eastAsia="Times New Roman" w:hAnsi="Times New Roman" w:cs="Times New Roman"/>
            <w:noProof/>
            <w:sz w:val="24"/>
            <w:szCs w:val="24"/>
            <w:lang w:val="en-US"/>
          </w:rPr>
          <w:delText>grey</w:delText>
        </w:r>
      </w:del>
      <w:r w:rsidR="003A6CB4">
        <w:rPr>
          <w:rFonts w:ascii="Times New Roman" w:eastAsia="Times New Roman" w:hAnsi="Times New Roman" w:cs="Times New Roman"/>
          <w:noProof/>
          <w:sz w:val="24"/>
          <w:szCs w:val="24"/>
          <w:lang w:val="en-US"/>
        </w:rPr>
        <w:t xml:space="preserve"> squares and from Mortola and Limoges </w:t>
      </w:r>
      <w:r w:rsidR="003A6CB4">
        <w:rPr>
          <w:rFonts w:ascii="Times New Roman" w:eastAsia="Times New Roman" w:hAnsi="Times New Roman" w:cs="Times New Roman"/>
          <w:noProof/>
          <w:sz w:val="24"/>
          <w:szCs w:val="24"/>
          <w:lang w:val="en-US"/>
        </w:rPr>
        <w:fldChar w:fldCharType="begin"/>
      </w:r>
      <w:r w:rsidR="00D16991">
        <w:rPr>
          <w:rFonts w:ascii="Times New Roman" w:eastAsia="Times New Roman" w:hAnsi="Times New Roman" w:cs="Times New Roman"/>
          <w:noProof/>
          <w:sz w:val="24"/>
          <w:szCs w:val="24"/>
          <w:lang w:val="en-US"/>
        </w:rPr>
        <w:instrText xml:space="preserve"> ADDIN EN.CITE &lt;EndNote&gt;&lt;Cite ExcludeAuth="1"&gt;&lt;Author&gt;Mortola&lt;/Author&gt;&lt;Year&gt;2006&lt;/Year&gt;&lt;RecNum&gt;499&lt;/RecNum&gt;&lt;DisplayText&gt;(2006)&lt;/DisplayText&gt;&lt;record&gt;&lt;rec-number&gt;499&lt;/rec-number&gt;&lt;foreign-keys&gt;&lt;key app="EN" db-id="xx5rvz2rypad0ferrdnp9avueprfsdrvarez" timestamp="1569855939"&gt;499&lt;/key&gt;&lt;/foreign-keys&gt;&lt;ref-type name="Journal Article"&gt;17&lt;/ref-type&gt;&lt;contributors&gt;&lt;authors&gt;&lt;author&gt;Mortola, J.P.&lt;/author&gt;&lt;author&gt;Limoges, M-J.&lt;/author&gt;&lt;/authors&gt;&lt;/contributors&gt;&lt;titles&gt;&lt;title&gt;Resting breathing frequency in aquatic mammals: A comparative analysis with terrestrial species&lt;/title&gt;&lt;secondary-title&gt;Respiratory Physiology and Neurobiology&lt;/secondary-title&gt;&lt;/titles&gt;&lt;periodical&gt;&lt;full-title&gt;Respiratory Physiology and Neurobiology&lt;/full-title&gt;&lt;abbr-1&gt;Resp. Physiol. Neurobiol.&lt;/abbr-1&gt;&lt;/periodical&gt;&lt;pages&gt;500-514&lt;/pages&gt;&lt;volume&gt;154&lt;/volume&gt;&lt;dates&gt;&lt;year&gt;2006&lt;/year&gt;&lt;/dates&gt;&lt;urls&gt;&lt;/urls&gt;&lt;/record&gt;&lt;/Cite&gt;&lt;/EndNote&gt;</w:instrText>
      </w:r>
      <w:r w:rsidR="003A6CB4">
        <w:rPr>
          <w:rFonts w:ascii="Times New Roman" w:eastAsia="Times New Roman" w:hAnsi="Times New Roman" w:cs="Times New Roman"/>
          <w:noProof/>
          <w:sz w:val="24"/>
          <w:szCs w:val="24"/>
          <w:lang w:val="en-US"/>
        </w:rPr>
        <w:fldChar w:fldCharType="separate"/>
      </w:r>
      <w:r w:rsidR="00D16991">
        <w:rPr>
          <w:rFonts w:ascii="Times New Roman" w:eastAsia="Times New Roman" w:hAnsi="Times New Roman" w:cs="Times New Roman"/>
          <w:noProof/>
          <w:sz w:val="24"/>
          <w:szCs w:val="24"/>
          <w:lang w:val="en-US"/>
        </w:rPr>
        <w:t>(2006)</w:t>
      </w:r>
      <w:r w:rsidR="003A6CB4">
        <w:rPr>
          <w:rFonts w:ascii="Times New Roman" w:eastAsia="Times New Roman" w:hAnsi="Times New Roman" w:cs="Times New Roman"/>
          <w:noProof/>
          <w:sz w:val="24"/>
          <w:szCs w:val="24"/>
          <w:lang w:val="en-US"/>
        </w:rPr>
        <w:fldChar w:fldCharType="end"/>
      </w:r>
      <w:r w:rsidR="003A6CB4">
        <w:rPr>
          <w:rFonts w:ascii="Times New Roman" w:eastAsia="Times New Roman" w:hAnsi="Times New Roman" w:cs="Times New Roman"/>
          <w:noProof/>
          <w:sz w:val="24"/>
          <w:szCs w:val="24"/>
          <w:lang w:val="en-US"/>
        </w:rPr>
        <w:t xml:space="preserve"> in </w:t>
      </w:r>
      <w:ins w:id="228" w:author="Stacy DeRuiter" w:date="2024-08-22T13:47:00Z">
        <w:r w:rsidR="00850516">
          <w:rPr>
            <w:rFonts w:ascii="Times New Roman" w:eastAsia="Times New Roman" w:hAnsi="Times New Roman" w:cs="Times New Roman"/>
            <w:noProof/>
            <w:sz w:val="24"/>
            <w:szCs w:val="24"/>
            <w:lang w:val="en-US"/>
          </w:rPr>
          <w:t>open</w:t>
        </w:r>
      </w:ins>
      <w:del w:id="229" w:author="Stacy DeRuiter" w:date="2024-08-22T13:47:00Z">
        <w:r w:rsidR="003A6CB4" w:rsidDel="00850516">
          <w:rPr>
            <w:rFonts w:ascii="Times New Roman" w:eastAsia="Times New Roman" w:hAnsi="Times New Roman" w:cs="Times New Roman"/>
            <w:noProof/>
            <w:sz w:val="24"/>
            <w:szCs w:val="24"/>
            <w:lang w:val="en-US"/>
          </w:rPr>
          <w:delText>grey</w:delText>
        </w:r>
      </w:del>
      <w:r w:rsidR="003A6CB4">
        <w:rPr>
          <w:rFonts w:ascii="Times New Roman" w:eastAsia="Times New Roman" w:hAnsi="Times New Roman" w:cs="Times New Roman"/>
          <w:noProof/>
          <w:sz w:val="24"/>
          <w:szCs w:val="24"/>
          <w:lang w:val="en-US"/>
        </w:rPr>
        <w:t xml:space="preserve"> triangles.</w:t>
      </w:r>
      <w:r w:rsidR="00876097">
        <w:rPr>
          <w:rFonts w:ascii="Times New Roman" w:eastAsia="Times New Roman" w:hAnsi="Times New Roman" w:cs="Times New Roman"/>
          <w:noProof/>
          <w:sz w:val="24"/>
          <w:szCs w:val="24"/>
          <w:lang w:val="en-US"/>
        </w:rPr>
        <w:t xml:space="preserve"> </w:t>
      </w:r>
      <w:ins w:id="230" w:author="Stacy DeRuiter" w:date="2024-08-22T13:50:00Z">
        <w:r w:rsidR="00D1178F">
          <w:rPr>
            <w:rFonts w:ascii="Times New Roman" w:eastAsia="Times New Roman" w:hAnsi="Times New Roman" w:cs="Times New Roman"/>
            <w:noProof/>
            <w:sz w:val="24"/>
            <w:szCs w:val="24"/>
            <w:lang w:val="en-US"/>
          </w:rPr>
          <w:t xml:space="preserve">Note: and interactive version of this figure is available in the online supplementary materials, which allows </w:t>
        </w:r>
      </w:ins>
      <w:ins w:id="231" w:author="Stacy DeRuiter" w:date="2024-08-22T13:51:00Z">
        <w:r w:rsidR="00D1178F">
          <w:rPr>
            <w:rFonts w:ascii="Times New Roman" w:eastAsia="Times New Roman" w:hAnsi="Times New Roman" w:cs="Times New Roman"/>
            <w:noProof/>
            <w:sz w:val="24"/>
            <w:szCs w:val="24"/>
            <w:lang w:val="en-US"/>
          </w:rPr>
          <w:t>users to identify data points by order and species.</w:t>
        </w:r>
      </w:ins>
      <w:r w:rsidR="00876097">
        <w:rPr>
          <w:rFonts w:ascii="Times New Roman" w:eastAsia="Times New Roman" w:hAnsi="Times New Roman" w:cs="Times New Roman"/>
          <w:noProof/>
          <w:sz w:val="24"/>
          <w:szCs w:val="24"/>
          <w:lang w:val="en-US"/>
        </w:rPr>
        <w:t xml:space="preserve">  </w:t>
      </w:r>
    </w:p>
    <w:p w14:paraId="324F64E4" w14:textId="1E76B854" w:rsidR="00EA1FDA" w:rsidRDefault="008F32BC" w:rsidP="00F877ED">
      <w:pPr>
        <w:widowControl w:val="0"/>
        <w:spacing w:after="160" w:line="259"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6B72FF7B" wp14:editId="6D9E0F17">
            <wp:extent cx="5943600" cy="3200400"/>
            <wp:effectExtent l="0" t="0" r="0" b="0"/>
            <wp:docPr id="125161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10949"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43600" cy="3200400"/>
                    </a:xfrm>
                    <a:prstGeom prst="rect">
                      <a:avLst/>
                    </a:prstGeom>
                    <a:noFill/>
                    <a:ln>
                      <a:noFill/>
                    </a:ln>
                  </pic:spPr>
                </pic:pic>
              </a:graphicData>
            </a:graphic>
          </wp:inline>
        </w:drawing>
      </w:r>
      <w:r w:rsidR="00EA1FDA">
        <w:rPr>
          <w:rFonts w:ascii="Times New Roman" w:eastAsia="Times New Roman" w:hAnsi="Times New Roman" w:cs="Times New Roman"/>
          <w:noProof/>
          <w:sz w:val="24"/>
          <w:szCs w:val="24"/>
          <w:lang w:val="en-US"/>
        </w:rPr>
        <w:br w:type="page"/>
      </w:r>
    </w:p>
    <w:p w14:paraId="375AD11C" w14:textId="444980E4" w:rsidR="00927BE3" w:rsidRPr="00311A62" w:rsidRDefault="00097DEC" w:rsidP="00F877ED">
      <w:pPr>
        <w:widowControl w:val="0"/>
        <w:spacing w:line="480" w:lineRule="auto"/>
        <w:jc w:val="both"/>
        <w:rPr>
          <w:rFonts w:ascii="Times New Roman" w:hAnsi="Times New Roman" w:cs="Times New Roman"/>
          <w:b/>
          <w:sz w:val="24"/>
          <w:szCs w:val="24"/>
          <w:lang w:val="en-US"/>
        </w:rPr>
      </w:pPr>
      <w:r w:rsidRPr="00311A62">
        <w:rPr>
          <w:rFonts w:ascii="Times New Roman" w:hAnsi="Times New Roman" w:cs="Times New Roman"/>
          <w:b/>
          <w:sz w:val="24"/>
          <w:szCs w:val="24"/>
          <w:lang w:val="en-US"/>
        </w:rPr>
        <w:lastRenderedPageBreak/>
        <w:t>R</w:t>
      </w:r>
      <w:r w:rsidR="00055118">
        <w:rPr>
          <w:rFonts w:ascii="Times New Roman" w:hAnsi="Times New Roman" w:cs="Times New Roman"/>
          <w:b/>
          <w:sz w:val="24"/>
          <w:szCs w:val="24"/>
          <w:lang w:val="en-US"/>
        </w:rPr>
        <w:t xml:space="preserve">eferences </w:t>
      </w:r>
    </w:p>
    <w:p w14:paraId="4D508F1D" w14:textId="77777777" w:rsidR="00075AEE" w:rsidRPr="00075AEE" w:rsidRDefault="00927BE3" w:rsidP="00075AEE">
      <w:pPr>
        <w:pStyle w:val="EndNoteBibliography"/>
        <w:ind w:left="720" w:hanging="720"/>
      </w:pPr>
      <w:r w:rsidRPr="001930D6">
        <w:rPr>
          <w:sz w:val="24"/>
          <w:szCs w:val="24"/>
        </w:rPr>
        <w:fldChar w:fldCharType="begin"/>
      </w:r>
      <w:r w:rsidRPr="001930D6">
        <w:rPr>
          <w:sz w:val="24"/>
          <w:szCs w:val="24"/>
        </w:rPr>
        <w:instrText xml:space="preserve"> ADDIN EN.REFLIST </w:instrText>
      </w:r>
      <w:r w:rsidRPr="001930D6">
        <w:rPr>
          <w:sz w:val="24"/>
          <w:szCs w:val="24"/>
        </w:rPr>
        <w:fldChar w:fldCharType="separate"/>
      </w:r>
      <w:r w:rsidR="00075AEE" w:rsidRPr="00075AEE">
        <w:t xml:space="preserve">Agostoni E, Thimm FF &amp; Fenn WO (1959). Comparative features of the mechanics of breathing. </w:t>
      </w:r>
      <w:r w:rsidR="00075AEE" w:rsidRPr="00075AEE">
        <w:rPr>
          <w:i/>
        </w:rPr>
        <w:t>Journal of Applied Physiology</w:t>
      </w:r>
      <w:r w:rsidR="00075AEE" w:rsidRPr="00075AEE">
        <w:t xml:space="preserve"> </w:t>
      </w:r>
      <w:r w:rsidR="00075AEE" w:rsidRPr="00075AEE">
        <w:rPr>
          <w:b/>
        </w:rPr>
        <w:t>14,</w:t>
      </w:r>
      <w:r w:rsidR="00075AEE" w:rsidRPr="00075AEE">
        <w:t xml:space="preserve"> 679-683.</w:t>
      </w:r>
    </w:p>
    <w:p w14:paraId="5D37BE6F" w14:textId="77777777" w:rsidR="00075AEE" w:rsidRPr="00075AEE" w:rsidRDefault="00075AEE" w:rsidP="00075AEE">
      <w:pPr>
        <w:pStyle w:val="EndNoteBibliography"/>
        <w:spacing w:after="0"/>
      </w:pPr>
    </w:p>
    <w:p w14:paraId="6FB131A0" w14:textId="77777777" w:rsidR="00075AEE" w:rsidRPr="00075AEE" w:rsidRDefault="00075AEE" w:rsidP="00075AEE">
      <w:pPr>
        <w:pStyle w:val="EndNoteBibliography"/>
        <w:ind w:left="720" w:hanging="720"/>
      </w:pPr>
      <w:r w:rsidRPr="00075AEE">
        <w:t xml:space="preserve">Baxter K (1967). </w:t>
      </w:r>
      <w:r w:rsidRPr="00075AEE">
        <w:rPr>
          <w:i/>
        </w:rPr>
        <w:t>Energy Metabolism of Ruminants</w:t>
      </w:r>
      <w:r w:rsidRPr="00075AEE">
        <w:t>. Hutchinson &amp; Co., London.</w:t>
      </w:r>
    </w:p>
    <w:p w14:paraId="048C6EE3" w14:textId="77777777" w:rsidR="00075AEE" w:rsidRPr="00075AEE" w:rsidRDefault="00075AEE" w:rsidP="00075AEE">
      <w:pPr>
        <w:pStyle w:val="EndNoteBibliography"/>
        <w:spacing w:after="0"/>
      </w:pPr>
    </w:p>
    <w:p w14:paraId="44CEAEFA" w14:textId="77777777" w:rsidR="00075AEE" w:rsidRPr="00075AEE" w:rsidRDefault="00075AEE" w:rsidP="00075AEE">
      <w:pPr>
        <w:pStyle w:val="EndNoteBibliography"/>
        <w:ind w:left="720" w:hanging="720"/>
      </w:pPr>
      <w:r w:rsidRPr="00075AEE">
        <w:t>Blawas AM, Nowacek DP, Allen A, Rocho-Levine J &amp; Fahlman A (2021). Respiratory sinus  arrhythmia and submersion bradycardia in bottlenose dolphins (</w:t>
      </w:r>
      <w:r w:rsidRPr="00075AEE">
        <w:rPr>
          <w:i/>
        </w:rPr>
        <w:t>Tursiops truncatus</w:t>
      </w:r>
      <w:r w:rsidRPr="00075AEE">
        <w:t xml:space="preserve">). </w:t>
      </w:r>
      <w:r w:rsidRPr="00075AEE">
        <w:rPr>
          <w:i/>
        </w:rPr>
        <w:t>The Journal of Experimental Biology</w:t>
      </w:r>
      <w:r w:rsidRPr="00075AEE">
        <w:t xml:space="preserve"> </w:t>
      </w:r>
      <w:r w:rsidRPr="00075AEE">
        <w:rPr>
          <w:b/>
        </w:rPr>
        <w:t>224</w:t>
      </w:r>
      <w:r w:rsidRPr="00075AEE">
        <w:t>.</w:t>
      </w:r>
    </w:p>
    <w:p w14:paraId="62493BBB" w14:textId="77777777" w:rsidR="00075AEE" w:rsidRPr="00075AEE" w:rsidRDefault="00075AEE" w:rsidP="00075AEE">
      <w:pPr>
        <w:pStyle w:val="EndNoteBibliography"/>
        <w:spacing w:after="0"/>
      </w:pPr>
    </w:p>
    <w:p w14:paraId="5782DFF2" w14:textId="77777777" w:rsidR="00075AEE" w:rsidRPr="00075AEE" w:rsidRDefault="00075AEE" w:rsidP="00075AEE">
      <w:pPr>
        <w:pStyle w:val="EndNoteBibliography"/>
        <w:ind w:left="720" w:hanging="720"/>
      </w:pPr>
      <w:r w:rsidRPr="00075AEE">
        <w:t xml:space="preserve">Butterworth A, Kestin SC &amp; McBain JF (2004). Evaluation of baseline indices of sensibility in captive cetaceans. </w:t>
      </w:r>
      <w:r w:rsidRPr="00075AEE">
        <w:rPr>
          <w:i/>
        </w:rPr>
        <w:t>Veterinary Record</w:t>
      </w:r>
      <w:r w:rsidRPr="00075AEE">
        <w:t xml:space="preserve"> </w:t>
      </w:r>
      <w:r w:rsidRPr="00075AEE">
        <w:rPr>
          <w:b/>
        </w:rPr>
        <w:t>155,</w:t>
      </w:r>
      <w:r w:rsidRPr="00075AEE">
        <w:t xml:space="preserve"> 513-518.</w:t>
      </w:r>
    </w:p>
    <w:p w14:paraId="7F4B3466" w14:textId="77777777" w:rsidR="00075AEE" w:rsidRPr="00075AEE" w:rsidRDefault="00075AEE" w:rsidP="00075AEE">
      <w:pPr>
        <w:pStyle w:val="EndNoteBibliography"/>
        <w:spacing w:after="0"/>
      </w:pPr>
    </w:p>
    <w:p w14:paraId="6869E854" w14:textId="77777777" w:rsidR="00075AEE" w:rsidRPr="00075AEE" w:rsidRDefault="00075AEE" w:rsidP="00075AEE">
      <w:pPr>
        <w:pStyle w:val="EndNoteBibliography"/>
        <w:ind w:left="720" w:hanging="720"/>
      </w:pPr>
      <w:r w:rsidRPr="00075AEE">
        <w:t xml:space="preserve">Darveau C-A, Suarez RK, Andrews RD &amp; Hochachka PW (2002). Allometric cascade as a unifying principle of body mass effects on metabolism. </w:t>
      </w:r>
      <w:r w:rsidRPr="00075AEE">
        <w:rPr>
          <w:i/>
        </w:rPr>
        <w:t>Nature</w:t>
      </w:r>
      <w:r w:rsidRPr="00075AEE">
        <w:t xml:space="preserve"> </w:t>
      </w:r>
      <w:r w:rsidRPr="00075AEE">
        <w:rPr>
          <w:b/>
        </w:rPr>
        <w:t>417,</w:t>
      </w:r>
      <w:r w:rsidRPr="00075AEE">
        <w:t xml:space="preserve"> 166-170.</w:t>
      </w:r>
    </w:p>
    <w:p w14:paraId="7FEE26A2" w14:textId="77777777" w:rsidR="00075AEE" w:rsidRPr="00075AEE" w:rsidRDefault="00075AEE" w:rsidP="00075AEE">
      <w:pPr>
        <w:pStyle w:val="EndNoteBibliography"/>
        <w:spacing w:after="0"/>
      </w:pPr>
    </w:p>
    <w:p w14:paraId="257DC636" w14:textId="77777777" w:rsidR="00075AEE" w:rsidRPr="00075AEE" w:rsidRDefault="00075AEE" w:rsidP="00075AEE">
      <w:pPr>
        <w:pStyle w:val="EndNoteBibliography"/>
        <w:ind w:left="720" w:hanging="720"/>
      </w:pPr>
      <w:r w:rsidRPr="00075AEE">
        <w:t>Divers TJ (2008). Respiratory Diseases. Rebhun's Diseases of Dairy Cattle, pp. 79-129.</w:t>
      </w:r>
    </w:p>
    <w:p w14:paraId="1099D242" w14:textId="77777777" w:rsidR="00075AEE" w:rsidRPr="00075AEE" w:rsidRDefault="00075AEE" w:rsidP="00075AEE">
      <w:pPr>
        <w:pStyle w:val="EndNoteBibliography"/>
        <w:spacing w:after="0"/>
      </w:pPr>
    </w:p>
    <w:p w14:paraId="1669EFD6" w14:textId="77777777" w:rsidR="00075AEE" w:rsidRPr="00075AEE" w:rsidRDefault="00075AEE" w:rsidP="00075AEE">
      <w:pPr>
        <w:pStyle w:val="EndNoteBibliography"/>
        <w:ind w:left="720" w:hanging="720"/>
      </w:pPr>
      <w:r w:rsidRPr="00075AEE">
        <w:t xml:space="preserve">Fahlman A (2024). Cardiorespiratory adaptations in small cetaceans and marine mammals. </w:t>
      </w:r>
      <w:r w:rsidRPr="00075AEE">
        <w:rPr>
          <w:i/>
        </w:rPr>
        <w:t>Experimental Physiology</w:t>
      </w:r>
      <w:r w:rsidRPr="00075AEE">
        <w:t xml:space="preserve"> </w:t>
      </w:r>
      <w:r w:rsidRPr="00075AEE">
        <w:rPr>
          <w:b/>
        </w:rPr>
        <w:t>109,</w:t>
      </w:r>
      <w:r w:rsidRPr="00075AEE">
        <w:t xml:space="preserve"> 324-334.</w:t>
      </w:r>
    </w:p>
    <w:p w14:paraId="42A60671" w14:textId="77777777" w:rsidR="00075AEE" w:rsidRPr="00075AEE" w:rsidRDefault="00075AEE" w:rsidP="00075AEE">
      <w:pPr>
        <w:pStyle w:val="EndNoteBibliography"/>
        <w:spacing w:after="0"/>
      </w:pPr>
    </w:p>
    <w:p w14:paraId="40128B7B" w14:textId="77777777" w:rsidR="00075AEE" w:rsidRPr="00075AEE" w:rsidRDefault="00075AEE" w:rsidP="00075AEE">
      <w:pPr>
        <w:pStyle w:val="EndNoteBibliography"/>
        <w:ind w:left="720" w:hanging="720"/>
      </w:pPr>
      <w:r w:rsidRPr="00075AEE">
        <w:t xml:space="preserve">Fahlman A, Loring SH, Levine G, Rocho-Levine J, Austin T &amp; Brodsky M (2015). Lung mechanics and pulmonary function testing in cetaceans </w:t>
      </w:r>
      <w:r w:rsidRPr="00075AEE">
        <w:rPr>
          <w:i/>
        </w:rPr>
        <w:t>Journal of Experimental Biology</w:t>
      </w:r>
      <w:r w:rsidRPr="00075AEE">
        <w:t xml:space="preserve"> </w:t>
      </w:r>
      <w:r w:rsidRPr="00075AEE">
        <w:rPr>
          <w:b/>
        </w:rPr>
        <w:t>218,</w:t>
      </w:r>
      <w:r w:rsidRPr="00075AEE">
        <w:t xml:space="preserve"> 2030-2038.</w:t>
      </w:r>
    </w:p>
    <w:p w14:paraId="4C53E8C2" w14:textId="77777777" w:rsidR="00075AEE" w:rsidRPr="00075AEE" w:rsidRDefault="00075AEE" w:rsidP="00075AEE">
      <w:pPr>
        <w:pStyle w:val="EndNoteBibliography"/>
        <w:spacing w:after="0"/>
      </w:pPr>
    </w:p>
    <w:p w14:paraId="7852D74E" w14:textId="77777777" w:rsidR="00075AEE" w:rsidRPr="00075AEE" w:rsidRDefault="00075AEE" w:rsidP="00075AEE">
      <w:pPr>
        <w:pStyle w:val="EndNoteBibliography"/>
        <w:ind w:left="720" w:hanging="720"/>
      </w:pPr>
      <w:r w:rsidRPr="00E64CE8">
        <w:t xml:space="preserve">Fahlman A, Moore MJ &amp; Garcia-Parraga D (2017). </w:t>
      </w:r>
      <w:r w:rsidRPr="00075AEE">
        <w:t xml:space="preserve">Respiratory function and mechanics in pinnipeds and cetaceans. </w:t>
      </w:r>
      <w:r w:rsidRPr="00075AEE">
        <w:rPr>
          <w:i/>
        </w:rPr>
        <w:t>Journal of Experimental Biology</w:t>
      </w:r>
      <w:r w:rsidRPr="00075AEE">
        <w:t xml:space="preserve"> </w:t>
      </w:r>
      <w:r w:rsidRPr="00075AEE">
        <w:rPr>
          <w:b/>
        </w:rPr>
        <w:t>220,</w:t>
      </w:r>
      <w:r w:rsidRPr="00075AEE">
        <w:t xml:space="preserve"> 1761-1763.</w:t>
      </w:r>
    </w:p>
    <w:p w14:paraId="272A8874" w14:textId="77777777" w:rsidR="00075AEE" w:rsidRPr="00075AEE" w:rsidRDefault="00075AEE" w:rsidP="00075AEE">
      <w:pPr>
        <w:pStyle w:val="EndNoteBibliography"/>
        <w:spacing w:after="0"/>
      </w:pPr>
    </w:p>
    <w:p w14:paraId="0BAC402F" w14:textId="77777777" w:rsidR="00075AEE" w:rsidRPr="00075AEE" w:rsidRDefault="00075AEE" w:rsidP="00075AEE">
      <w:pPr>
        <w:pStyle w:val="EndNoteBibliography"/>
        <w:ind w:left="720" w:hanging="720"/>
      </w:pPr>
      <w:r w:rsidRPr="00075AEE">
        <w:t xml:space="preserve">Fahlman A, Rhieu K, Alessi B, Mason M, Leonard E &amp; Larsson J (2024). Resting metabolic rate and lung function in fasted and fed rough-toothed dolphins, </w:t>
      </w:r>
      <w:r w:rsidRPr="00075AEE">
        <w:rPr>
          <w:i/>
        </w:rPr>
        <w:t>Steno bredanensis</w:t>
      </w:r>
      <w:r w:rsidRPr="00075AEE">
        <w:t xml:space="preserve">. </w:t>
      </w:r>
      <w:r w:rsidRPr="00075AEE">
        <w:rPr>
          <w:i/>
        </w:rPr>
        <w:t>Marine Mammal Science</w:t>
      </w:r>
      <w:r w:rsidRPr="00075AEE">
        <w:t xml:space="preserve"> </w:t>
      </w:r>
      <w:r w:rsidRPr="00075AEE">
        <w:rPr>
          <w:b/>
        </w:rPr>
        <w:t>40,</w:t>
      </w:r>
      <w:r w:rsidRPr="00075AEE">
        <w:t xml:space="preserve"> 210-221.</w:t>
      </w:r>
    </w:p>
    <w:p w14:paraId="77813C0D" w14:textId="77777777" w:rsidR="00075AEE" w:rsidRPr="00075AEE" w:rsidRDefault="00075AEE" w:rsidP="00075AEE">
      <w:pPr>
        <w:pStyle w:val="EndNoteBibliography"/>
        <w:spacing w:after="0"/>
      </w:pPr>
    </w:p>
    <w:p w14:paraId="10D0761A" w14:textId="77777777" w:rsidR="00075AEE" w:rsidRPr="00075AEE" w:rsidRDefault="00075AEE" w:rsidP="00075AEE">
      <w:pPr>
        <w:pStyle w:val="EndNoteBibliography"/>
        <w:ind w:left="720" w:hanging="720"/>
      </w:pPr>
      <w:r w:rsidRPr="00075AEE">
        <w:t xml:space="preserve">Fahlman A, van der Hoop J, Moore M, Levine G, Rocho-Levine J &amp; Brodsky M (2016). Estimating energetics in cetaceans from respiratory frequency: why we need to understand physiology. </w:t>
      </w:r>
      <w:r w:rsidRPr="00075AEE">
        <w:rPr>
          <w:i/>
        </w:rPr>
        <w:t>Biology Open</w:t>
      </w:r>
      <w:r w:rsidRPr="00075AEE">
        <w:t xml:space="preserve"> </w:t>
      </w:r>
      <w:r w:rsidRPr="00075AEE">
        <w:rPr>
          <w:b/>
        </w:rPr>
        <w:t>15:5,</w:t>
      </w:r>
      <w:r w:rsidRPr="00075AEE">
        <w:t xml:space="preserve"> 436-442.</w:t>
      </w:r>
    </w:p>
    <w:p w14:paraId="0AC8D676" w14:textId="77777777" w:rsidR="00075AEE" w:rsidRPr="00075AEE" w:rsidRDefault="00075AEE" w:rsidP="00075AEE">
      <w:pPr>
        <w:pStyle w:val="EndNoteBibliography"/>
        <w:spacing w:after="0"/>
      </w:pPr>
    </w:p>
    <w:p w14:paraId="2592758B" w14:textId="77777777" w:rsidR="00075AEE" w:rsidRPr="00075AEE" w:rsidRDefault="00075AEE" w:rsidP="00075AEE">
      <w:pPr>
        <w:pStyle w:val="EndNoteBibliography"/>
        <w:ind w:left="720" w:hanging="720"/>
      </w:pPr>
      <w:r w:rsidRPr="00075AEE">
        <w:t xml:space="preserve">Fox J &amp; Weisberg S (2019). </w:t>
      </w:r>
      <w:r w:rsidRPr="00075AEE">
        <w:rPr>
          <w:i/>
        </w:rPr>
        <w:t>An R Companion to Applied Regression</w:t>
      </w:r>
      <w:r w:rsidRPr="00075AEE">
        <w:t>. Sage, Thousand Oaks CA.</w:t>
      </w:r>
    </w:p>
    <w:p w14:paraId="5D24DA7B" w14:textId="77777777" w:rsidR="00075AEE" w:rsidRPr="00075AEE" w:rsidRDefault="00075AEE" w:rsidP="00075AEE">
      <w:pPr>
        <w:pStyle w:val="EndNoteBibliography"/>
        <w:spacing w:after="0"/>
      </w:pPr>
    </w:p>
    <w:p w14:paraId="04D80687" w14:textId="77777777" w:rsidR="00075AEE" w:rsidRPr="00075AEE" w:rsidRDefault="00075AEE" w:rsidP="00075AEE">
      <w:pPr>
        <w:pStyle w:val="EndNoteBibliography"/>
        <w:ind w:left="720" w:hanging="720"/>
      </w:pPr>
      <w:r w:rsidRPr="00075AEE">
        <w:lastRenderedPageBreak/>
        <w:t xml:space="preserve">He RS, De Ruiter S, Westover T, Somarelli JA, Blawas A, Dayanidhi DL, Singh A, Steves B, Driesinga S, Halsey LG &amp; Fahlman A (2023). Allometric scaling of metabolic rate and cardiorespiratory variables in aquatic and terrestrial mammals. </w:t>
      </w:r>
      <w:r w:rsidRPr="00075AEE">
        <w:rPr>
          <w:i/>
        </w:rPr>
        <w:t>Physiological Reports</w:t>
      </w:r>
      <w:r w:rsidRPr="00075AEE">
        <w:t xml:space="preserve"> </w:t>
      </w:r>
      <w:r w:rsidRPr="00075AEE">
        <w:rPr>
          <w:b/>
        </w:rPr>
        <w:t>11,</w:t>
      </w:r>
      <w:r w:rsidRPr="00075AEE">
        <w:t xml:space="preserve"> e15698</w:t>
      </w:r>
      <w:r w:rsidRPr="00075AEE">
        <w:rPr>
          <w:rFonts w:ascii="Tahoma" w:hAnsi="Tahoma" w:cs="Tahoma"/>
        </w:rPr>
        <w:t>﻿</w:t>
      </w:r>
      <w:r w:rsidRPr="00075AEE">
        <w:t>.</w:t>
      </w:r>
    </w:p>
    <w:p w14:paraId="1B7EE29F" w14:textId="77777777" w:rsidR="00075AEE" w:rsidRPr="00075AEE" w:rsidRDefault="00075AEE" w:rsidP="00075AEE">
      <w:pPr>
        <w:pStyle w:val="EndNoteBibliography"/>
        <w:spacing w:after="0"/>
      </w:pPr>
    </w:p>
    <w:p w14:paraId="4967BE96" w14:textId="77777777" w:rsidR="00075AEE" w:rsidRPr="00075AEE" w:rsidRDefault="00075AEE" w:rsidP="00075AEE">
      <w:pPr>
        <w:pStyle w:val="EndNoteBibliography"/>
        <w:ind w:left="720" w:hanging="720"/>
      </w:pPr>
      <w:r w:rsidRPr="00075AEE">
        <w:t xml:space="preserve">Huxley JS &amp; Teissier G (1936). Terminology of Relative Growth. </w:t>
      </w:r>
      <w:r w:rsidRPr="00075AEE">
        <w:rPr>
          <w:i/>
        </w:rPr>
        <w:t>Nature</w:t>
      </w:r>
      <w:r w:rsidRPr="00075AEE">
        <w:t xml:space="preserve"> </w:t>
      </w:r>
      <w:r w:rsidRPr="00075AEE">
        <w:rPr>
          <w:b/>
        </w:rPr>
        <w:t>137,</w:t>
      </w:r>
      <w:r w:rsidRPr="00075AEE">
        <w:t xml:space="preserve"> 780-781.</w:t>
      </w:r>
    </w:p>
    <w:p w14:paraId="2ECB5B74" w14:textId="77777777" w:rsidR="00075AEE" w:rsidRPr="00075AEE" w:rsidRDefault="00075AEE" w:rsidP="00075AEE">
      <w:pPr>
        <w:pStyle w:val="EndNoteBibliography"/>
        <w:spacing w:after="0"/>
      </w:pPr>
    </w:p>
    <w:p w14:paraId="32F23D16" w14:textId="77777777" w:rsidR="00075AEE" w:rsidRPr="00075AEE" w:rsidRDefault="00075AEE" w:rsidP="00075AEE">
      <w:pPr>
        <w:pStyle w:val="EndNoteBibliography"/>
        <w:ind w:left="720" w:hanging="720"/>
      </w:pPr>
      <w:r w:rsidRPr="00075AEE">
        <w:t>Kleiber M (1932). Body size and metabolism.</w:t>
      </w:r>
      <w:r w:rsidRPr="00075AEE">
        <w:rPr>
          <w:i/>
        </w:rPr>
        <w:t xml:space="preserve"> Hilgardia</w:t>
      </w:r>
      <w:r w:rsidRPr="00075AEE">
        <w:t xml:space="preserve"> </w:t>
      </w:r>
      <w:r w:rsidRPr="00075AEE">
        <w:rPr>
          <w:b/>
        </w:rPr>
        <w:t>6,</w:t>
      </w:r>
      <w:r w:rsidRPr="00075AEE">
        <w:t xml:space="preserve"> 315-353.</w:t>
      </w:r>
    </w:p>
    <w:p w14:paraId="2E30A528" w14:textId="77777777" w:rsidR="00075AEE" w:rsidRPr="00075AEE" w:rsidRDefault="00075AEE" w:rsidP="00075AEE">
      <w:pPr>
        <w:pStyle w:val="EndNoteBibliography"/>
        <w:spacing w:after="0"/>
      </w:pPr>
    </w:p>
    <w:p w14:paraId="39F495EF" w14:textId="77777777" w:rsidR="00075AEE" w:rsidRPr="00075AEE" w:rsidRDefault="00075AEE" w:rsidP="00075AEE">
      <w:pPr>
        <w:pStyle w:val="EndNoteBibliography"/>
        <w:ind w:left="720" w:hanging="720"/>
      </w:pPr>
      <w:r w:rsidRPr="00075AEE">
        <w:t xml:space="preserve">Le-Bert CR, Bukoski A, Downs J, Hodgson DS, Thombs L, Ridgway SH &amp; Bailey J (2024). Apneustic anesthesia ventilation improves pulmonary function in anesthetized bottlenose dolphins (Tursiops truncatus). </w:t>
      </w:r>
      <w:r w:rsidRPr="00075AEE">
        <w:rPr>
          <w:i/>
        </w:rPr>
        <w:t>Frontiers in Veterinary Science</w:t>
      </w:r>
      <w:r w:rsidRPr="00075AEE">
        <w:t xml:space="preserve"> </w:t>
      </w:r>
      <w:r w:rsidRPr="00075AEE">
        <w:rPr>
          <w:b/>
        </w:rPr>
        <w:t>11</w:t>
      </w:r>
      <w:r w:rsidRPr="00075AEE">
        <w:t>.</w:t>
      </w:r>
    </w:p>
    <w:p w14:paraId="7225B56B" w14:textId="77777777" w:rsidR="00075AEE" w:rsidRPr="00075AEE" w:rsidRDefault="00075AEE" w:rsidP="00075AEE">
      <w:pPr>
        <w:pStyle w:val="EndNoteBibliography"/>
        <w:spacing w:after="0"/>
      </w:pPr>
    </w:p>
    <w:p w14:paraId="45E044A2" w14:textId="77777777" w:rsidR="00075AEE" w:rsidRPr="00075AEE" w:rsidRDefault="00075AEE" w:rsidP="00075AEE">
      <w:pPr>
        <w:pStyle w:val="EndNoteBibliography"/>
        <w:ind w:left="720" w:hanging="720"/>
      </w:pPr>
      <w:r w:rsidRPr="00075AEE">
        <w:t>Lenth RV (2022). emmeans: Estimated Marginal Means, aka Least-Squares Means.</w:t>
      </w:r>
    </w:p>
    <w:p w14:paraId="22DBDC6F" w14:textId="77777777" w:rsidR="00075AEE" w:rsidRPr="00075AEE" w:rsidRDefault="00075AEE" w:rsidP="00075AEE">
      <w:pPr>
        <w:pStyle w:val="EndNoteBibliography"/>
        <w:spacing w:after="0"/>
      </w:pPr>
    </w:p>
    <w:p w14:paraId="5B470095" w14:textId="77777777" w:rsidR="00075AEE" w:rsidRPr="00075AEE" w:rsidRDefault="00075AEE" w:rsidP="00075AEE">
      <w:pPr>
        <w:pStyle w:val="EndNoteBibliography"/>
        <w:ind w:left="720" w:hanging="720"/>
      </w:pPr>
      <w:r w:rsidRPr="00075AEE">
        <w:t xml:space="preserve">McNab BK (1997). On the utility of uniformity in the definition of basal rate of metabolism. </w:t>
      </w:r>
      <w:r w:rsidRPr="00075AEE">
        <w:rPr>
          <w:i/>
        </w:rPr>
        <w:t>Physiological Zoology</w:t>
      </w:r>
      <w:r w:rsidRPr="00075AEE">
        <w:t xml:space="preserve"> </w:t>
      </w:r>
      <w:r w:rsidRPr="00075AEE">
        <w:rPr>
          <w:b/>
        </w:rPr>
        <w:t>70,</w:t>
      </w:r>
      <w:r w:rsidRPr="00075AEE">
        <w:t xml:space="preserve"> 718-720.</w:t>
      </w:r>
    </w:p>
    <w:p w14:paraId="480136C3" w14:textId="77777777" w:rsidR="00075AEE" w:rsidRPr="00075AEE" w:rsidRDefault="00075AEE" w:rsidP="00075AEE">
      <w:pPr>
        <w:pStyle w:val="EndNoteBibliography"/>
        <w:spacing w:after="0"/>
      </w:pPr>
    </w:p>
    <w:p w14:paraId="1109CBC7" w14:textId="77777777" w:rsidR="00075AEE" w:rsidRPr="00075AEE" w:rsidRDefault="00075AEE" w:rsidP="00075AEE">
      <w:pPr>
        <w:pStyle w:val="EndNoteBibliography"/>
        <w:ind w:left="720" w:hanging="720"/>
      </w:pPr>
      <w:r w:rsidRPr="00075AEE">
        <w:t xml:space="preserve">McNab BK (2008). An analysis of the factors that influence the level and scaling of mammalian BMR. </w:t>
      </w:r>
      <w:r w:rsidRPr="00075AEE">
        <w:rPr>
          <w:i/>
        </w:rPr>
        <w:t>Comparative Biochemistry and Physiology Part A: Physiology</w:t>
      </w:r>
      <w:r w:rsidRPr="00075AEE">
        <w:t xml:space="preserve"> </w:t>
      </w:r>
      <w:r w:rsidRPr="00075AEE">
        <w:rPr>
          <w:b/>
        </w:rPr>
        <w:t>151,</w:t>
      </w:r>
      <w:r w:rsidRPr="00075AEE">
        <w:t xml:space="preserve"> 5-28.</w:t>
      </w:r>
    </w:p>
    <w:p w14:paraId="5A18092B" w14:textId="77777777" w:rsidR="00075AEE" w:rsidRPr="00075AEE" w:rsidRDefault="00075AEE" w:rsidP="00075AEE">
      <w:pPr>
        <w:pStyle w:val="EndNoteBibliography"/>
        <w:spacing w:after="0"/>
      </w:pPr>
    </w:p>
    <w:p w14:paraId="02537EB2" w14:textId="77777777" w:rsidR="00075AEE" w:rsidRPr="00075AEE" w:rsidRDefault="00075AEE" w:rsidP="00075AEE">
      <w:pPr>
        <w:pStyle w:val="EndNoteBibliography"/>
        <w:ind w:left="720" w:hanging="720"/>
      </w:pPr>
      <w:r w:rsidRPr="00075AEE">
        <w:t xml:space="preserve">McNab BK (2009). Ecological factors affect the level and scaling of avian BMR. </w:t>
      </w:r>
      <w:r w:rsidRPr="00075AEE">
        <w:rPr>
          <w:i/>
        </w:rPr>
        <w:t>Comp Biochem Physiol A Mol Integr Physiol</w:t>
      </w:r>
      <w:r w:rsidRPr="00075AEE">
        <w:t xml:space="preserve"> </w:t>
      </w:r>
      <w:r w:rsidRPr="00075AEE">
        <w:rPr>
          <w:b/>
        </w:rPr>
        <w:t>152,</w:t>
      </w:r>
      <w:r w:rsidRPr="00075AEE">
        <w:t xml:space="preserve"> 22-45.</w:t>
      </w:r>
    </w:p>
    <w:p w14:paraId="4B2579E3" w14:textId="77777777" w:rsidR="00075AEE" w:rsidRPr="00075AEE" w:rsidRDefault="00075AEE" w:rsidP="00075AEE">
      <w:pPr>
        <w:pStyle w:val="EndNoteBibliography"/>
        <w:spacing w:after="0"/>
      </w:pPr>
    </w:p>
    <w:p w14:paraId="20B39598" w14:textId="77777777" w:rsidR="00075AEE" w:rsidRPr="00075AEE" w:rsidRDefault="00075AEE" w:rsidP="00075AEE">
      <w:pPr>
        <w:pStyle w:val="EndNoteBibliography"/>
        <w:ind w:left="720" w:hanging="720"/>
      </w:pPr>
      <w:r w:rsidRPr="00075AEE">
        <w:t xml:space="preserve">Metze M (2016). Thermal neutral zone technology: the doorway to better research results. </w:t>
      </w:r>
      <w:r w:rsidRPr="00075AEE">
        <w:rPr>
          <w:i/>
        </w:rPr>
        <w:t>Lab Animal</w:t>
      </w:r>
      <w:r w:rsidRPr="00075AEE">
        <w:t xml:space="preserve"> </w:t>
      </w:r>
      <w:r w:rsidRPr="00075AEE">
        <w:rPr>
          <w:b/>
        </w:rPr>
        <w:t>45,</w:t>
      </w:r>
      <w:r w:rsidRPr="00075AEE">
        <w:t xml:space="preserve"> 274-275.</w:t>
      </w:r>
    </w:p>
    <w:p w14:paraId="2C2FBEE9" w14:textId="77777777" w:rsidR="00075AEE" w:rsidRPr="00075AEE" w:rsidRDefault="00075AEE" w:rsidP="00075AEE">
      <w:pPr>
        <w:pStyle w:val="EndNoteBibliography"/>
        <w:spacing w:after="0"/>
      </w:pPr>
    </w:p>
    <w:p w14:paraId="4203CEDF" w14:textId="77777777" w:rsidR="00075AEE" w:rsidRPr="00075AEE" w:rsidRDefault="00075AEE" w:rsidP="00075AEE">
      <w:pPr>
        <w:pStyle w:val="EndNoteBibliography"/>
        <w:ind w:left="720" w:hanging="720"/>
      </w:pPr>
      <w:r w:rsidRPr="00075AEE">
        <w:t xml:space="preserve">Mortola JP (2015). The heart rate - breathing rate relationship in aquatic mammals: A comparative analysis with terrestrial species. </w:t>
      </w:r>
      <w:r w:rsidRPr="00075AEE">
        <w:rPr>
          <w:i/>
        </w:rPr>
        <w:t>Current Zoology</w:t>
      </w:r>
      <w:r w:rsidRPr="00075AEE">
        <w:t xml:space="preserve"> </w:t>
      </w:r>
      <w:r w:rsidRPr="00075AEE">
        <w:rPr>
          <w:b/>
        </w:rPr>
        <w:t>61,</w:t>
      </w:r>
      <w:r w:rsidRPr="00075AEE">
        <w:t xml:space="preserve"> 569-577.</w:t>
      </w:r>
    </w:p>
    <w:p w14:paraId="2D4CA435" w14:textId="77777777" w:rsidR="00075AEE" w:rsidRPr="00075AEE" w:rsidRDefault="00075AEE" w:rsidP="00075AEE">
      <w:pPr>
        <w:pStyle w:val="EndNoteBibliography"/>
        <w:spacing w:after="0"/>
      </w:pPr>
    </w:p>
    <w:p w14:paraId="0E3120DE" w14:textId="77777777" w:rsidR="00075AEE" w:rsidRPr="00075AEE" w:rsidRDefault="00075AEE" w:rsidP="00075AEE">
      <w:pPr>
        <w:pStyle w:val="EndNoteBibliography"/>
        <w:ind w:left="720" w:hanging="720"/>
      </w:pPr>
      <w:r w:rsidRPr="00075AEE">
        <w:t xml:space="preserve">Mortola JP &amp; Limoges M-J (2006). Resting breathing frequency in aquatic mammals: A comparative analysis with terrestrial species. </w:t>
      </w:r>
      <w:r w:rsidRPr="00075AEE">
        <w:rPr>
          <w:i/>
        </w:rPr>
        <w:t>Respiratory Physiology and Neurobiology</w:t>
      </w:r>
      <w:r w:rsidRPr="00075AEE">
        <w:t xml:space="preserve"> </w:t>
      </w:r>
      <w:r w:rsidRPr="00075AEE">
        <w:rPr>
          <w:b/>
        </w:rPr>
        <w:t>154,</w:t>
      </w:r>
      <w:r w:rsidRPr="00075AEE">
        <w:t xml:space="preserve"> 500-514.</w:t>
      </w:r>
    </w:p>
    <w:p w14:paraId="195357F1" w14:textId="77777777" w:rsidR="00075AEE" w:rsidRPr="00075AEE" w:rsidRDefault="00075AEE" w:rsidP="00075AEE">
      <w:pPr>
        <w:pStyle w:val="EndNoteBibliography"/>
        <w:spacing w:after="0"/>
      </w:pPr>
    </w:p>
    <w:p w14:paraId="3B4A5996" w14:textId="77777777" w:rsidR="00075AEE" w:rsidRPr="00075AEE" w:rsidRDefault="00075AEE" w:rsidP="00075AEE">
      <w:pPr>
        <w:pStyle w:val="EndNoteBibliography"/>
        <w:ind w:left="720" w:hanging="720"/>
      </w:pPr>
      <w:r w:rsidRPr="00075AEE">
        <w:t xml:space="preserve">National Research Council Subcommittee on Environmental S (1981). In </w:t>
      </w:r>
      <w:r w:rsidRPr="00075AEE">
        <w:rPr>
          <w:i/>
        </w:rPr>
        <w:t>Effect of Environment on Nutrient Requirements of Domestic Animals</w:t>
      </w:r>
      <w:r w:rsidRPr="00075AEE">
        <w:t>. National Academies Press (US)</w:t>
      </w:r>
    </w:p>
    <w:p w14:paraId="0BD84670" w14:textId="77777777" w:rsidR="00075AEE" w:rsidRPr="00075AEE" w:rsidRDefault="00075AEE" w:rsidP="00075AEE">
      <w:pPr>
        <w:pStyle w:val="EndNoteBibliography"/>
        <w:ind w:left="720" w:hanging="720"/>
      </w:pPr>
      <w:r w:rsidRPr="00075AEE">
        <w:t>Copyright © National Academy of Sciences., Washington (DC).</w:t>
      </w:r>
    </w:p>
    <w:p w14:paraId="05CB34A9" w14:textId="77777777" w:rsidR="00075AEE" w:rsidRPr="00075AEE" w:rsidRDefault="00075AEE" w:rsidP="00075AEE">
      <w:pPr>
        <w:pStyle w:val="EndNoteBibliography"/>
        <w:spacing w:after="0"/>
      </w:pPr>
    </w:p>
    <w:p w14:paraId="33212748" w14:textId="77777777" w:rsidR="00075AEE" w:rsidRPr="00075AEE" w:rsidRDefault="00075AEE" w:rsidP="00075AEE">
      <w:pPr>
        <w:pStyle w:val="EndNoteBibliography"/>
        <w:ind w:left="720" w:hanging="720"/>
      </w:pPr>
      <w:r w:rsidRPr="00844A8D">
        <w:rPr>
          <w:lang w:val="it-IT"/>
        </w:rPr>
        <w:t xml:space="preserve">Piscitelli-Doshkov M, Kooyman G &amp; Fahlman A (2024). </w:t>
      </w:r>
      <w:r w:rsidRPr="00075AEE">
        <w:t xml:space="preserve">Respiratory physiology in the dolphin and other whales. In </w:t>
      </w:r>
      <w:r w:rsidRPr="00075AEE">
        <w:rPr>
          <w:i/>
        </w:rPr>
        <w:t>The Physiology of Dolphins</w:t>
      </w:r>
      <w:r w:rsidRPr="00075AEE">
        <w:t>. ed. Fahlman A &amp; Hooker S, pp. 107-130. Elsevier.</w:t>
      </w:r>
    </w:p>
    <w:p w14:paraId="2BE7E8A8" w14:textId="77777777" w:rsidR="00075AEE" w:rsidRPr="00075AEE" w:rsidRDefault="00075AEE" w:rsidP="00075AEE">
      <w:pPr>
        <w:pStyle w:val="EndNoteBibliography"/>
        <w:spacing w:after="0"/>
      </w:pPr>
    </w:p>
    <w:p w14:paraId="61D86E5C" w14:textId="77777777" w:rsidR="00075AEE" w:rsidRPr="00075AEE" w:rsidRDefault="00075AEE" w:rsidP="00075AEE">
      <w:pPr>
        <w:pStyle w:val="EndNoteBibliography"/>
        <w:ind w:left="720" w:hanging="720"/>
      </w:pPr>
      <w:r w:rsidRPr="00075AEE">
        <w:lastRenderedPageBreak/>
        <w:t>Roos MMH, Wu G-M &amp; Miller PJO (2016). The significance of respiration timing in the energetics estimates of free-ranging killer whales (</w:t>
      </w:r>
      <w:r w:rsidRPr="00075AEE">
        <w:rPr>
          <w:i/>
        </w:rPr>
        <w:t>Orcinus orca</w:t>
      </w:r>
      <w:r w:rsidRPr="00075AEE">
        <w:t xml:space="preserve">). </w:t>
      </w:r>
      <w:r w:rsidRPr="00075AEE">
        <w:rPr>
          <w:i/>
        </w:rPr>
        <w:t>Journal of Experimental Biology</w:t>
      </w:r>
      <w:r w:rsidRPr="00075AEE">
        <w:t xml:space="preserve"> </w:t>
      </w:r>
      <w:r w:rsidRPr="00075AEE">
        <w:rPr>
          <w:b/>
        </w:rPr>
        <w:t xml:space="preserve">2066-2077 </w:t>
      </w:r>
    </w:p>
    <w:p w14:paraId="15F7F291" w14:textId="77777777" w:rsidR="00075AEE" w:rsidRPr="00075AEE" w:rsidRDefault="00075AEE" w:rsidP="00075AEE">
      <w:pPr>
        <w:pStyle w:val="EndNoteBibliography"/>
        <w:spacing w:after="0"/>
      </w:pPr>
    </w:p>
    <w:p w14:paraId="453F4AF8" w14:textId="77777777" w:rsidR="00075AEE" w:rsidRPr="00075AEE" w:rsidRDefault="00075AEE" w:rsidP="00075AEE">
      <w:pPr>
        <w:pStyle w:val="EndNoteBibliography"/>
        <w:ind w:left="720" w:hanging="720"/>
      </w:pPr>
      <w:r w:rsidRPr="00075AEE">
        <w:t xml:space="preserve">Secor SM (2009). Specific dynamic action: a review of the postprandial metabolic response. </w:t>
      </w:r>
      <w:r w:rsidRPr="00075AEE">
        <w:rPr>
          <w:i/>
        </w:rPr>
        <w:t>J Comp Physiol B</w:t>
      </w:r>
      <w:r w:rsidRPr="00075AEE">
        <w:t xml:space="preserve"> </w:t>
      </w:r>
      <w:r w:rsidRPr="00075AEE">
        <w:rPr>
          <w:b/>
        </w:rPr>
        <w:t>179,</w:t>
      </w:r>
      <w:r w:rsidRPr="00075AEE">
        <w:t xml:space="preserve"> 1-56.</w:t>
      </w:r>
    </w:p>
    <w:p w14:paraId="379F4DCE" w14:textId="77777777" w:rsidR="00075AEE" w:rsidRPr="00075AEE" w:rsidRDefault="00075AEE" w:rsidP="00075AEE">
      <w:pPr>
        <w:pStyle w:val="EndNoteBibliography"/>
        <w:spacing w:after="0"/>
      </w:pPr>
    </w:p>
    <w:p w14:paraId="56B3340E" w14:textId="77777777" w:rsidR="00075AEE" w:rsidRPr="00075AEE" w:rsidRDefault="00075AEE" w:rsidP="00075AEE">
      <w:pPr>
        <w:pStyle w:val="EndNoteBibliography"/>
        <w:ind w:left="720" w:hanging="720"/>
      </w:pPr>
      <w:r w:rsidRPr="00075AEE">
        <w:t xml:space="preserve">Seymour RS &amp; Blaylock AJ (2000). The Principle of Laplace and Scaling of Ventricular Wall Stress and Blood Pressure in Mammals and Birds. </w:t>
      </w:r>
      <w:r w:rsidRPr="00075AEE">
        <w:rPr>
          <w:i/>
        </w:rPr>
        <w:t>Physiological and Biochemical Zoology</w:t>
      </w:r>
      <w:r w:rsidRPr="00075AEE">
        <w:t xml:space="preserve"> </w:t>
      </w:r>
      <w:r w:rsidRPr="00075AEE">
        <w:rPr>
          <w:b/>
        </w:rPr>
        <w:t>73,</w:t>
      </w:r>
      <w:r w:rsidRPr="00075AEE">
        <w:t xml:space="preserve"> 389-405.</w:t>
      </w:r>
    </w:p>
    <w:p w14:paraId="53AAB361" w14:textId="77777777" w:rsidR="00075AEE" w:rsidRPr="00075AEE" w:rsidRDefault="00075AEE" w:rsidP="00075AEE">
      <w:pPr>
        <w:pStyle w:val="EndNoteBibliography"/>
        <w:spacing w:after="0"/>
      </w:pPr>
    </w:p>
    <w:p w14:paraId="4CB686D6" w14:textId="77777777" w:rsidR="00075AEE" w:rsidRPr="00075AEE" w:rsidRDefault="00075AEE" w:rsidP="00075AEE">
      <w:pPr>
        <w:pStyle w:val="EndNoteBibliography"/>
        <w:ind w:left="720" w:hanging="720"/>
      </w:pPr>
      <w:r w:rsidRPr="00075AEE">
        <w:t xml:space="preserve">Snell O (1892). Die Abhängigkeit des Hirngewichtes von dem Körpergewicht und den geistigen Fähigkeiten. </w:t>
      </w:r>
      <w:r w:rsidRPr="00075AEE">
        <w:rPr>
          <w:i/>
        </w:rPr>
        <w:t>Archiv für Psychiatrie und Nervenkrankheiten</w:t>
      </w:r>
      <w:r w:rsidRPr="00075AEE">
        <w:t xml:space="preserve"> </w:t>
      </w:r>
      <w:r w:rsidRPr="00075AEE">
        <w:rPr>
          <w:b/>
        </w:rPr>
        <w:t>23,</w:t>
      </w:r>
      <w:r w:rsidRPr="00075AEE">
        <w:t xml:space="preserve"> 436-446.</w:t>
      </w:r>
    </w:p>
    <w:p w14:paraId="1DA1C323" w14:textId="77777777" w:rsidR="00075AEE" w:rsidRPr="00075AEE" w:rsidRDefault="00075AEE" w:rsidP="00075AEE">
      <w:pPr>
        <w:pStyle w:val="EndNoteBibliography"/>
        <w:spacing w:after="0"/>
      </w:pPr>
    </w:p>
    <w:p w14:paraId="784598DE" w14:textId="77777777" w:rsidR="00075AEE" w:rsidRPr="00075AEE" w:rsidRDefault="00075AEE" w:rsidP="00075AEE">
      <w:pPr>
        <w:pStyle w:val="EndNoteBibliography"/>
        <w:ind w:left="720" w:hanging="720"/>
      </w:pPr>
      <w:r w:rsidRPr="00075AEE">
        <w:t xml:space="preserve">Stahl WR (1967). Scaling of respiratory variables in mammals. </w:t>
      </w:r>
      <w:r w:rsidRPr="00075AEE">
        <w:rPr>
          <w:i/>
        </w:rPr>
        <w:t>Journal of Applied Physiology</w:t>
      </w:r>
      <w:r w:rsidRPr="00075AEE">
        <w:t xml:space="preserve"> </w:t>
      </w:r>
      <w:r w:rsidRPr="00075AEE">
        <w:rPr>
          <w:b/>
        </w:rPr>
        <w:t>22,</w:t>
      </w:r>
      <w:r w:rsidRPr="00075AEE">
        <w:t xml:space="preserve"> 453-460.</w:t>
      </w:r>
    </w:p>
    <w:p w14:paraId="0D307424" w14:textId="77777777" w:rsidR="00075AEE" w:rsidRPr="00075AEE" w:rsidRDefault="00075AEE" w:rsidP="00075AEE">
      <w:pPr>
        <w:pStyle w:val="EndNoteBibliography"/>
        <w:spacing w:after="0"/>
      </w:pPr>
    </w:p>
    <w:p w14:paraId="088F45A3" w14:textId="77777777" w:rsidR="00075AEE" w:rsidRPr="00075AEE" w:rsidRDefault="00075AEE" w:rsidP="00075AEE">
      <w:pPr>
        <w:pStyle w:val="EndNoteBibliography"/>
        <w:ind w:left="720" w:hanging="720"/>
      </w:pPr>
      <w:r w:rsidRPr="00075AEE">
        <w:t xml:space="preserve">Videsen SKA, Simon M, Christiansen F, Friedlaender A, Goldbogen J, Malte H, Segre P, Wang T, Johnson M &amp; Madsen PT (2023). Cheap gulp foraging of a giga-predator enables efficient exploitation of sparse prey. </w:t>
      </w:r>
      <w:r w:rsidRPr="00075AEE">
        <w:rPr>
          <w:i/>
        </w:rPr>
        <w:t>Science Advances</w:t>
      </w:r>
      <w:r w:rsidRPr="00075AEE">
        <w:t xml:space="preserve"> </w:t>
      </w:r>
      <w:r w:rsidRPr="00075AEE">
        <w:rPr>
          <w:b/>
        </w:rPr>
        <w:t>9,</w:t>
      </w:r>
      <w:r w:rsidRPr="00075AEE">
        <w:t xml:space="preserve"> eade3889.</w:t>
      </w:r>
    </w:p>
    <w:p w14:paraId="737BE8D9" w14:textId="77777777" w:rsidR="00075AEE" w:rsidRPr="00075AEE" w:rsidRDefault="00075AEE" w:rsidP="00075AEE">
      <w:pPr>
        <w:pStyle w:val="EndNoteBibliography"/>
        <w:spacing w:after="0"/>
      </w:pPr>
    </w:p>
    <w:p w14:paraId="7C1D160C" w14:textId="77777777" w:rsidR="00075AEE" w:rsidRPr="00075AEE" w:rsidRDefault="00075AEE" w:rsidP="00075AEE">
      <w:pPr>
        <w:pStyle w:val="EndNoteBibliography"/>
        <w:ind w:left="720" w:hanging="720"/>
      </w:pPr>
      <w:r w:rsidRPr="00075AEE">
        <w:t xml:space="preserve">White CR (2010). There is no single p. </w:t>
      </w:r>
      <w:r w:rsidRPr="00075AEE">
        <w:rPr>
          <w:i/>
        </w:rPr>
        <w:t>Nature</w:t>
      </w:r>
      <w:r w:rsidRPr="00075AEE">
        <w:t xml:space="preserve"> </w:t>
      </w:r>
      <w:r w:rsidRPr="00075AEE">
        <w:rPr>
          <w:b/>
        </w:rPr>
        <w:t>464,</w:t>
      </w:r>
      <w:r w:rsidRPr="00075AEE">
        <w:t xml:space="preserve"> 691-693.</w:t>
      </w:r>
    </w:p>
    <w:p w14:paraId="75666482" w14:textId="77777777" w:rsidR="00075AEE" w:rsidRPr="00075AEE" w:rsidRDefault="00075AEE" w:rsidP="00075AEE">
      <w:pPr>
        <w:pStyle w:val="EndNoteBibliography"/>
        <w:spacing w:after="0"/>
      </w:pPr>
    </w:p>
    <w:p w14:paraId="284244C6" w14:textId="77777777" w:rsidR="00075AEE" w:rsidRPr="00075AEE" w:rsidRDefault="00075AEE" w:rsidP="00075AEE">
      <w:pPr>
        <w:pStyle w:val="EndNoteBibliography"/>
        <w:ind w:left="720" w:hanging="720"/>
      </w:pPr>
      <w:r w:rsidRPr="00075AEE">
        <w:t xml:space="preserve">White CR, Cassey P &amp; Blackburn TM (2007). Allometric exponents do not support a universal metabolic allometry </w:t>
      </w:r>
      <w:r w:rsidRPr="00075AEE">
        <w:rPr>
          <w:i/>
        </w:rPr>
        <w:t>Ecology</w:t>
      </w:r>
      <w:r w:rsidRPr="00075AEE">
        <w:t xml:space="preserve"> </w:t>
      </w:r>
      <w:r w:rsidRPr="00075AEE">
        <w:rPr>
          <w:b/>
        </w:rPr>
        <w:t>88,</w:t>
      </w:r>
      <w:r w:rsidRPr="00075AEE">
        <w:t xml:space="preserve"> 315-323.</w:t>
      </w:r>
    </w:p>
    <w:p w14:paraId="0C59DA78" w14:textId="77777777" w:rsidR="00075AEE" w:rsidRPr="00075AEE" w:rsidRDefault="00075AEE" w:rsidP="00075AEE">
      <w:pPr>
        <w:pStyle w:val="EndNoteBibliography"/>
        <w:spacing w:after="0"/>
      </w:pPr>
    </w:p>
    <w:p w14:paraId="4B2A3117" w14:textId="77777777" w:rsidR="00075AEE" w:rsidRPr="00075AEE" w:rsidRDefault="00075AEE" w:rsidP="00075AEE">
      <w:pPr>
        <w:pStyle w:val="EndNoteBibliography"/>
        <w:ind w:left="720" w:hanging="720"/>
      </w:pPr>
      <w:r w:rsidRPr="00075AEE">
        <w:t>Yeates LC &amp; Houser DS (2008). Thermal tolerance in bottlenose dolphins (</w:t>
      </w:r>
      <w:r w:rsidRPr="00075AEE">
        <w:rPr>
          <w:i/>
        </w:rPr>
        <w:t>Tursiops truncatus</w:t>
      </w:r>
      <w:r w:rsidRPr="00075AEE">
        <w:t xml:space="preserve">). </w:t>
      </w:r>
      <w:r w:rsidRPr="00075AEE">
        <w:rPr>
          <w:i/>
        </w:rPr>
        <w:t xml:space="preserve">Journal of Experimental Biology </w:t>
      </w:r>
      <w:r w:rsidRPr="00075AEE">
        <w:rPr>
          <w:b/>
        </w:rPr>
        <w:t>211,</w:t>
      </w:r>
      <w:r w:rsidRPr="00075AEE">
        <w:t xml:space="preserve"> 3249-3257.</w:t>
      </w:r>
    </w:p>
    <w:p w14:paraId="1510FF47" w14:textId="77777777" w:rsidR="00075AEE" w:rsidRPr="00075AEE" w:rsidRDefault="00075AEE" w:rsidP="00075AEE">
      <w:pPr>
        <w:pStyle w:val="EndNoteBibliography"/>
      </w:pPr>
    </w:p>
    <w:p w14:paraId="28437A1F" w14:textId="2CAA1C6B" w:rsidR="001971CB" w:rsidRPr="001930D6" w:rsidRDefault="00927BE3" w:rsidP="0018401A">
      <w:pPr>
        <w:rPr>
          <w:sz w:val="24"/>
          <w:szCs w:val="24"/>
          <w:lang w:val="en-US"/>
        </w:rPr>
      </w:pPr>
      <w:r w:rsidRPr="001930D6">
        <w:rPr>
          <w:rFonts w:ascii="Times New Roman" w:hAnsi="Times New Roman" w:cs="Times New Roman"/>
          <w:sz w:val="24"/>
          <w:szCs w:val="24"/>
          <w:lang w:val="en-US"/>
        </w:rPr>
        <w:fldChar w:fldCharType="end"/>
      </w:r>
    </w:p>
    <w:sectPr w:rsidR="001971CB" w:rsidRPr="001930D6" w:rsidSect="00137EFE">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cy DeRuiter" w:date="2024-08-22T11:58:00Z" w:initials="SD">
    <w:p w14:paraId="5E241956" w14:textId="1BA1F931" w:rsidR="00CA4BD0" w:rsidRDefault="00CA4BD0">
      <w:pPr>
        <w:pStyle w:val="CommentText"/>
      </w:pPr>
      <w:r>
        <w:rPr>
          <w:rStyle w:val="CommentReference"/>
        </w:rPr>
        <w:annotationRef/>
      </w:r>
      <w:r>
        <w:t>Not sure why these emails are here?</w:t>
      </w:r>
    </w:p>
  </w:comment>
  <w:comment w:id="11" w:author="Stacy DeRuiter" w:date="2024-08-22T12:15:00Z" w:initials="SD">
    <w:p w14:paraId="6591EA15" w14:textId="77777777" w:rsidR="00FC19F3" w:rsidRDefault="00FC19F3">
      <w:pPr>
        <w:pStyle w:val="CommentText"/>
      </w:pPr>
      <w:r>
        <w:rPr>
          <w:rStyle w:val="CommentReference"/>
        </w:rPr>
        <w:annotationRef/>
      </w:r>
      <w:r>
        <w:t xml:space="preserve">In the analysis final dataset I count 34 species (before there were “orca” and also “killer whale” plus “brown fur seal” and also </w:t>
      </w:r>
      <w:r w:rsidR="006535D5">
        <w:t>“south African fur seal” plus some spelling errors?</w:t>
      </w:r>
    </w:p>
    <w:p w14:paraId="7E35A92F" w14:textId="77777777" w:rsidR="006535D5" w:rsidRDefault="006535D5">
      <w:pPr>
        <w:pStyle w:val="CommentText"/>
      </w:pPr>
    </w:p>
    <w:p w14:paraId="16064B4D" w14:textId="61FBF09A" w:rsidR="006535D5" w:rsidRDefault="006535D5">
      <w:pPr>
        <w:pStyle w:val="CommentText"/>
      </w:pPr>
      <w:r>
        <w:t>And I count 332 animals (counted the # of unique combinations of species name, common name, sex, and individual name).</w:t>
      </w:r>
    </w:p>
    <w:p w14:paraId="5317F1D6" w14:textId="77777777" w:rsidR="006535D5" w:rsidRDefault="006535D5">
      <w:pPr>
        <w:pStyle w:val="CommentText"/>
      </w:pPr>
    </w:p>
    <w:p w14:paraId="5727ABA6" w14:textId="60CAB0AE" w:rsidR="006535D5" w:rsidRDefault="006535D5">
      <w:pPr>
        <w:pStyle w:val="CommentText"/>
      </w:pPr>
      <w:r>
        <w:t>These are the ones used in the modelling – if there was an animal participant for which some data was missing that might change it.</w:t>
      </w:r>
    </w:p>
  </w:comment>
  <w:comment w:id="30" w:author="Stacy DeRuiter" w:date="2024-08-22T12:24:00Z" w:initials="SD">
    <w:p w14:paraId="7988C618" w14:textId="271E1ED7" w:rsidR="00B97950" w:rsidRDefault="00B97950">
      <w:pPr>
        <w:pStyle w:val="CommentText"/>
      </w:pPr>
      <w:r>
        <w:rPr>
          <w:rStyle w:val="CommentReference"/>
        </w:rPr>
        <w:annotationRef/>
      </w:r>
      <w:r>
        <w:t>I am not sure about this word or even quite what it means in this context. What about just “large”, or “large or difficult to study”?</w:t>
      </w:r>
    </w:p>
  </w:comment>
  <w:comment w:id="89" w:author="Stacy DeRuiter" w:date="2024-08-22T13:17:00Z" w:initials="SD">
    <w:p w14:paraId="62C739C0" w14:textId="2B6697F1" w:rsidR="00976742" w:rsidRDefault="00976742">
      <w:pPr>
        <w:pStyle w:val="CommentText"/>
      </w:pPr>
      <w:r>
        <w:rPr>
          <w:rStyle w:val="CommentReference"/>
        </w:rPr>
        <w:annotationRef/>
      </w:r>
      <w:r>
        <w:t>Does this mean “rare”? “cryptic”? What does it mean?</w:t>
      </w:r>
    </w:p>
  </w:comment>
  <w:comment w:id="118" w:author="Stacy DeRuiter" w:date="2024-08-22T13:41:00Z" w:initials="SD">
    <w:p w14:paraId="104215D6" w14:textId="0E8BA3ED" w:rsidR="00D4048A" w:rsidRDefault="00D4048A">
      <w:pPr>
        <w:pStyle w:val="CommentText"/>
      </w:pPr>
      <w:r>
        <w:rPr>
          <w:rStyle w:val="CommentReference"/>
        </w:rPr>
        <w:annotationRef/>
      </w:r>
      <w:r>
        <w:t xml:space="preserve">I t would probably </w:t>
      </w:r>
      <w:proofErr w:type="spellStart"/>
      <w:r>
        <w:t>begood</w:t>
      </w:r>
      <w:proofErr w:type="spellEnd"/>
      <w:r>
        <w:t xml:space="preserve"> to also include the random effect standard deviation estimates. Either add to this table or make another table…or, they are in the supplement already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241956" w15:done="0"/>
  <w15:commentEx w15:paraId="5727ABA6" w15:done="0"/>
  <w15:commentEx w15:paraId="7988C618" w15:done="0"/>
  <w15:commentEx w15:paraId="62C739C0" w15:done="0"/>
  <w15:commentEx w15:paraId="104215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63287C" w16cex:dateUtc="2024-08-22T15:58:00Z"/>
  <w16cex:commentExtensible w16cex:durableId="6C5F9891" w16cex:dateUtc="2024-08-22T16:15:00Z"/>
  <w16cex:commentExtensible w16cex:durableId="0492728F" w16cex:dateUtc="2024-08-22T16:24:00Z"/>
  <w16cex:commentExtensible w16cex:durableId="12F2526E" w16cex:dateUtc="2024-08-22T17:17:00Z"/>
  <w16cex:commentExtensible w16cex:durableId="4DD4CA6C" w16cex:dateUtc="2024-08-22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241956" w16cid:durableId="0F63287C"/>
  <w16cid:commentId w16cid:paraId="5727ABA6" w16cid:durableId="6C5F9891"/>
  <w16cid:commentId w16cid:paraId="7988C618" w16cid:durableId="0492728F"/>
  <w16cid:commentId w16cid:paraId="62C739C0" w16cid:durableId="12F2526E"/>
  <w16cid:commentId w16cid:paraId="104215D6" w16cid:durableId="4DD4C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5640C" w14:textId="77777777" w:rsidR="009215CF" w:rsidRDefault="009215CF" w:rsidP="00045D05">
      <w:pPr>
        <w:spacing w:after="0" w:line="240" w:lineRule="auto"/>
      </w:pPr>
      <w:r>
        <w:separator/>
      </w:r>
    </w:p>
  </w:endnote>
  <w:endnote w:type="continuationSeparator" w:id="0">
    <w:p w14:paraId="201A8EAB" w14:textId="77777777" w:rsidR="009215CF" w:rsidRDefault="009215CF" w:rsidP="0004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ヒラギノ角ゴ Pro W3">
    <w:altName w:val="Yu Gothic"/>
    <w:panose1 w:val="020B0300000000000000"/>
    <w:charset w:val="4E"/>
    <w:family w:val="auto"/>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922132"/>
      <w:docPartObj>
        <w:docPartGallery w:val="Page Numbers (Bottom of Page)"/>
        <w:docPartUnique/>
      </w:docPartObj>
    </w:sdtPr>
    <w:sdtEndPr>
      <w:rPr>
        <w:noProof/>
      </w:rPr>
    </w:sdtEndPr>
    <w:sdtContent>
      <w:p w14:paraId="51A05843" w14:textId="7941B50F" w:rsidR="0099749D" w:rsidRDefault="009974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EE1C9" w14:textId="77777777" w:rsidR="0099749D" w:rsidRDefault="00997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9EF1" w14:textId="77777777" w:rsidR="009215CF" w:rsidRDefault="009215CF" w:rsidP="00045D05">
      <w:pPr>
        <w:spacing w:after="0" w:line="240" w:lineRule="auto"/>
      </w:pPr>
      <w:r>
        <w:separator/>
      </w:r>
    </w:p>
  </w:footnote>
  <w:footnote w:type="continuationSeparator" w:id="0">
    <w:p w14:paraId="4B4F494B" w14:textId="77777777" w:rsidR="009215CF" w:rsidRDefault="009215CF" w:rsidP="0004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969FD"/>
    <w:multiLevelType w:val="multilevel"/>
    <w:tmpl w:val="976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F45F2"/>
    <w:multiLevelType w:val="hybridMultilevel"/>
    <w:tmpl w:val="87EE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55975">
    <w:abstractNumId w:val="1"/>
  </w:num>
  <w:num w:numId="2" w16cid:durableId="6587323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y DeRuiter">
    <w15:presenceInfo w15:providerId="AD" w15:userId="S::sld33@calvin.edu::7f521f07-1669-49f8-a797-4da4eeefeb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xperi Physi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5rvz2rypad0ferrdnp9avueprfsdrvarez&quot;&gt;Diving-March-2024&lt;record-ids&gt;&lt;item&gt;499&lt;/item&gt;&lt;item&gt;726&lt;/item&gt;&lt;item&gt;727&lt;/item&gt;&lt;item&gt;873&lt;/item&gt;&lt;item&gt;1171&lt;/item&gt;&lt;item&gt;1242&lt;/item&gt;&lt;item&gt;1370&lt;/item&gt;&lt;item&gt;1637&lt;/item&gt;&lt;item&gt;1818&lt;/item&gt;&lt;item&gt;2620&lt;/item&gt;&lt;item&gt;2830&lt;/item&gt;&lt;item&gt;3146&lt;/item&gt;&lt;item&gt;3258&lt;/item&gt;&lt;item&gt;3260&lt;/item&gt;&lt;item&gt;4008&lt;/item&gt;&lt;item&gt;4066&lt;/item&gt;&lt;item&gt;4076&lt;/item&gt;&lt;item&gt;4203&lt;/item&gt;&lt;item&gt;4256&lt;/item&gt;&lt;item&gt;4277&lt;/item&gt;&lt;item&gt;4437&lt;/item&gt;&lt;item&gt;4443&lt;/item&gt;&lt;item&gt;4545&lt;/item&gt;&lt;item&gt;4693&lt;/item&gt;&lt;item&gt;4695&lt;/item&gt;&lt;item&gt;4699&lt;/item&gt;&lt;item&gt;4703&lt;/item&gt;&lt;item&gt;4704&lt;/item&gt;&lt;item&gt;4713&lt;/item&gt;&lt;item&gt;4716&lt;/item&gt;&lt;item&gt;4717&lt;/item&gt;&lt;item&gt;4718&lt;/item&gt;&lt;item&gt;4719&lt;/item&gt;&lt;item&gt;4720&lt;/item&gt;&lt;/record-ids&gt;&lt;/item&gt;&lt;/Libraries&gt;"/>
  </w:docVars>
  <w:rsids>
    <w:rsidRoot w:val="00ED6BB4"/>
    <w:rsid w:val="00000657"/>
    <w:rsid w:val="00002089"/>
    <w:rsid w:val="00002C1D"/>
    <w:rsid w:val="00004D34"/>
    <w:rsid w:val="000069AB"/>
    <w:rsid w:val="000079D7"/>
    <w:rsid w:val="00012604"/>
    <w:rsid w:val="00012F36"/>
    <w:rsid w:val="00013A3E"/>
    <w:rsid w:val="00014793"/>
    <w:rsid w:val="000148D8"/>
    <w:rsid w:val="00015169"/>
    <w:rsid w:val="0001625B"/>
    <w:rsid w:val="0001683F"/>
    <w:rsid w:val="00017AF4"/>
    <w:rsid w:val="000207EC"/>
    <w:rsid w:val="00020E73"/>
    <w:rsid w:val="000219E4"/>
    <w:rsid w:val="00022984"/>
    <w:rsid w:val="00023471"/>
    <w:rsid w:val="00023A13"/>
    <w:rsid w:val="00023A94"/>
    <w:rsid w:val="000240DC"/>
    <w:rsid w:val="00025C72"/>
    <w:rsid w:val="00027F34"/>
    <w:rsid w:val="00030FD9"/>
    <w:rsid w:val="00032020"/>
    <w:rsid w:val="000341AA"/>
    <w:rsid w:val="00034DE2"/>
    <w:rsid w:val="0003619B"/>
    <w:rsid w:val="00037E38"/>
    <w:rsid w:val="00042978"/>
    <w:rsid w:val="00043815"/>
    <w:rsid w:val="00045C4F"/>
    <w:rsid w:val="00045D05"/>
    <w:rsid w:val="00046862"/>
    <w:rsid w:val="00046D7D"/>
    <w:rsid w:val="000508C3"/>
    <w:rsid w:val="000524FB"/>
    <w:rsid w:val="000548B9"/>
    <w:rsid w:val="00055118"/>
    <w:rsid w:val="00070E6C"/>
    <w:rsid w:val="00071F7D"/>
    <w:rsid w:val="00072F72"/>
    <w:rsid w:val="00075AEE"/>
    <w:rsid w:val="0008182A"/>
    <w:rsid w:val="0008333E"/>
    <w:rsid w:val="000872A6"/>
    <w:rsid w:val="000911A9"/>
    <w:rsid w:val="0009196A"/>
    <w:rsid w:val="00093658"/>
    <w:rsid w:val="00093AEC"/>
    <w:rsid w:val="00094F62"/>
    <w:rsid w:val="00095FA3"/>
    <w:rsid w:val="00096533"/>
    <w:rsid w:val="00097DEC"/>
    <w:rsid w:val="000A465B"/>
    <w:rsid w:val="000A4A9F"/>
    <w:rsid w:val="000A5022"/>
    <w:rsid w:val="000A5965"/>
    <w:rsid w:val="000A7B6F"/>
    <w:rsid w:val="000B25AB"/>
    <w:rsid w:val="000B319D"/>
    <w:rsid w:val="000B3476"/>
    <w:rsid w:val="000B3500"/>
    <w:rsid w:val="000B3761"/>
    <w:rsid w:val="000C0330"/>
    <w:rsid w:val="000C1DB8"/>
    <w:rsid w:val="000C312B"/>
    <w:rsid w:val="000C31CB"/>
    <w:rsid w:val="000C3732"/>
    <w:rsid w:val="000C4612"/>
    <w:rsid w:val="000C48BA"/>
    <w:rsid w:val="000C4958"/>
    <w:rsid w:val="000C743F"/>
    <w:rsid w:val="000C7AEB"/>
    <w:rsid w:val="000D10E2"/>
    <w:rsid w:val="000D20F7"/>
    <w:rsid w:val="000D3570"/>
    <w:rsid w:val="000D3BFF"/>
    <w:rsid w:val="000D46A7"/>
    <w:rsid w:val="000D48F7"/>
    <w:rsid w:val="000E3C23"/>
    <w:rsid w:val="000E4156"/>
    <w:rsid w:val="000E48F9"/>
    <w:rsid w:val="000E48FA"/>
    <w:rsid w:val="000E5AFE"/>
    <w:rsid w:val="000E67D7"/>
    <w:rsid w:val="000E739B"/>
    <w:rsid w:val="000F102A"/>
    <w:rsid w:val="000F2601"/>
    <w:rsid w:val="000F3227"/>
    <w:rsid w:val="000F4204"/>
    <w:rsid w:val="000F4458"/>
    <w:rsid w:val="000F5DF2"/>
    <w:rsid w:val="000F6062"/>
    <w:rsid w:val="000F6856"/>
    <w:rsid w:val="000F7306"/>
    <w:rsid w:val="000F7969"/>
    <w:rsid w:val="00100AE9"/>
    <w:rsid w:val="0010343E"/>
    <w:rsid w:val="001037E6"/>
    <w:rsid w:val="00104FBE"/>
    <w:rsid w:val="0010562E"/>
    <w:rsid w:val="001058BE"/>
    <w:rsid w:val="00107823"/>
    <w:rsid w:val="001078D5"/>
    <w:rsid w:val="0011195C"/>
    <w:rsid w:val="00112943"/>
    <w:rsid w:val="001171DF"/>
    <w:rsid w:val="00120E16"/>
    <w:rsid w:val="0012207D"/>
    <w:rsid w:val="00122121"/>
    <w:rsid w:val="001224E7"/>
    <w:rsid w:val="00122529"/>
    <w:rsid w:val="00122856"/>
    <w:rsid w:val="00122C45"/>
    <w:rsid w:val="001231AD"/>
    <w:rsid w:val="001255C1"/>
    <w:rsid w:val="001316CC"/>
    <w:rsid w:val="001318AC"/>
    <w:rsid w:val="00131C71"/>
    <w:rsid w:val="00132653"/>
    <w:rsid w:val="001370BC"/>
    <w:rsid w:val="00137EFE"/>
    <w:rsid w:val="00141D0C"/>
    <w:rsid w:val="0014480E"/>
    <w:rsid w:val="00146862"/>
    <w:rsid w:val="00151D53"/>
    <w:rsid w:val="0015298A"/>
    <w:rsid w:val="0015336C"/>
    <w:rsid w:val="0015419A"/>
    <w:rsid w:val="00155466"/>
    <w:rsid w:val="00155BC2"/>
    <w:rsid w:val="00163315"/>
    <w:rsid w:val="00163940"/>
    <w:rsid w:val="001651EF"/>
    <w:rsid w:val="00170363"/>
    <w:rsid w:val="00170E53"/>
    <w:rsid w:val="001717A1"/>
    <w:rsid w:val="00171E5B"/>
    <w:rsid w:val="00172F15"/>
    <w:rsid w:val="00174E23"/>
    <w:rsid w:val="001753EE"/>
    <w:rsid w:val="00175E33"/>
    <w:rsid w:val="001775E6"/>
    <w:rsid w:val="00177970"/>
    <w:rsid w:val="00181B57"/>
    <w:rsid w:val="0018401A"/>
    <w:rsid w:val="00184CF3"/>
    <w:rsid w:val="00187F4A"/>
    <w:rsid w:val="001930D6"/>
    <w:rsid w:val="00193A94"/>
    <w:rsid w:val="00194B10"/>
    <w:rsid w:val="00196E9F"/>
    <w:rsid w:val="001971CB"/>
    <w:rsid w:val="001A02F5"/>
    <w:rsid w:val="001A0DE0"/>
    <w:rsid w:val="001A3761"/>
    <w:rsid w:val="001A7369"/>
    <w:rsid w:val="001B0464"/>
    <w:rsid w:val="001B303B"/>
    <w:rsid w:val="001B36C6"/>
    <w:rsid w:val="001B39C6"/>
    <w:rsid w:val="001B64D1"/>
    <w:rsid w:val="001C16F0"/>
    <w:rsid w:val="001C403A"/>
    <w:rsid w:val="001C49BE"/>
    <w:rsid w:val="001C62B5"/>
    <w:rsid w:val="001C6EC7"/>
    <w:rsid w:val="001D04C7"/>
    <w:rsid w:val="001D3DB6"/>
    <w:rsid w:val="001D4673"/>
    <w:rsid w:val="001D4851"/>
    <w:rsid w:val="001D4DB3"/>
    <w:rsid w:val="001D5845"/>
    <w:rsid w:val="001D7082"/>
    <w:rsid w:val="001E19B4"/>
    <w:rsid w:val="001E2E1B"/>
    <w:rsid w:val="001E328A"/>
    <w:rsid w:val="001E402A"/>
    <w:rsid w:val="001E5B00"/>
    <w:rsid w:val="001F338F"/>
    <w:rsid w:val="00200BB3"/>
    <w:rsid w:val="002058DC"/>
    <w:rsid w:val="00205A0D"/>
    <w:rsid w:val="00214439"/>
    <w:rsid w:val="00216827"/>
    <w:rsid w:val="00220D8C"/>
    <w:rsid w:val="002222E4"/>
    <w:rsid w:val="00222C5E"/>
    <w:rsid w:val="002236B0"/>
    <w:rsid w:val="002238A6"/>
    <w:rsid w:val="002240B7"/>
    <w:rsid w:val="002312E4"/>
    <w:rsid w:val="0023192B"/>
    <w:rsid w:val="002344A4"/>
    <w:rsid w:val="00234705"/>
    <w:rsid w:val="00236980"/>
    <w:rsid w:val="00242CA3"/>
    <w:rsid w:val="002448F9"/>
    <w:rsid w:val="0024525C"/>
    <w:rsid w:val="00245634"/>
    <w:rsid w:val="0024583A"/>
    <w:rsid w:val="002469F1"/>
    <w:rsid w:val="00247862"/>
    <w:rsid w:val="002507F4"/>
    <w:rsid w:val="00251D68"/>
    <w:rsid w:val="00253682"/>
    <w:rsid w:val="00253F61"/>
    <w:rsid w:val="002545CF"/>
    <w:rsid w:val="00255DDE"/>
    <w:rsid w:val="002565F2"/>
    <w:rsid w:val="00256D8E"/>
    <w:rsid w:val="002605F2"/>
    <w:rsid w:val="00261534"/>
    <w:rsid w:val="002648C6"/>
    <w:rsid w:val="00265AA6"/>
    <w:rsid w:val="00265BFD"/>
    <w:rsid w:val="002665D1"/>
    <w:rsid w:val="00266C85"/>
    <w:rsid w:val="0026700E"/>
    <w:rsid w:val="00274BF9"/>
    <w:rsid w:val="00277A88"/>
    <w:rsid w:val="00280093"/>
    <w:rsid w:val="00281CC6"/>
    <w:rsid w:val="00282225"/>
    <w:rsid w:val="002839D3"/>
    <w:rsid w:val="002841EF"/>
    <w:rsid w:val="00285082"/>
    <w:rsid w:val="002857BF"/>
    <w:rsid w:val="00286B71"/>
    <w:rsid w:val="00286BA2"/>
    <w:rsid w:val="0028733D"/>
    <w:rsid w:val="0028760E"/>
    <w:rsid w:val="00292085"/>
    <w:rsid w:val="0029274A"/>
    <w:rsid w:val="00293132"/>
    <w:rsid w:val="00293BAE"/>
    <w:rsid w:val="00294AF1"/>
    <w:rsid w:val="00295021"/>
    <w:rsid w:val="00295401"/>
    <w:rsid w:val="00295819"/>
    <w:rsid w:val="002A17A1"/>
    <w:rsid w:val="002A2AD3"/>
    <w:rsid w:val="002A37C9"/>
    <w:rsid w:val="002A3930"/>
    <w:rsid w:val="002A685D"/>
    <w:rsid w:val="002A7F6E"/>
    <w:rsid w:val="002B0F10"/>
    <w:rsid w:val="002B3735"/>
    <w:rsid w:val="002C5568"/>
    <w:rsid w:val="002C6454"/>
    <w:rsid w:val="002C7777"/>
    <w:rsid w:val="002D445A"/>
    <w:rsid w:val="002D5D07"/>
    <w:rsid w:val="002D689A"/>
    <w:rsid w:val="002D701C"/>
    <w:rsid w:val="002D7B1F"/>
    <w:rsid w:val="002E0CA9"/>
    <w:rsid w:val="002E0FF9"/>
    <w:rsid w:val="002E3F98"/>
    <w:rsid w:val="002E4B34"/>
    <w:rsid w:val="002E5C69"/>
    <w:rsid w:val="002F018C"/>
    <w:rsid w:val="002F30B9"/>
    <w:rsid w:val="002F55A8"/>
    <w:rsid w:val="002F646E"/>
    <w:rsid w:val="002F6E3D"/>
    <w:rsid w:val="002F7168"/>
    <w:rsid w:val="002F7185"/>
    <w:rsid w:val="00300EC5"/>
    <w:rsid w:val="0030234D"/>
    <w:rsid w:val="003031E8"/>
    <w:rsid w:val="003040C7"/>
    <w:rsid w:val="00311A24"/>
    <w:rsid w:val="00311A62"/>
    <w:rsid w:val="00311EB1"/>
    <w:rsid w:val="00316D88"/>
    <w:rsid w:val="00320EBF"/>
    <w:rsid w:val="00321681"/>
    <w:rsid w:val="0032279C"/>
    <w:rsid w:val="00322BE8"/>
    <w:rsid w:val="00322D1E"/>
    <w:rsid w:val="00334921"/>
    <w:rsid w:val="00335B46"/>
    <w:rsid w:val="00335C10"/>
    <w:rsid w:val="00337C0F"/>
    <w:rsid w:val="00337FC1"/>
    <w:rsid w:val="003403F5"/>
    <w:rsid w:val="003424B3"/>
    <w:rsid w:val="00342799"/>
    <w:rsid w:val="00344E49"/>
    <w:rsid w:val="00351157"/>
    <w:rsid w:val="00351E9D"/>
    <w:rsid w:val="00353696"/>
    <w:rsid w:val="003549AA"/>
    <w:rsid w:val="003559BD"/>
    <w:rsid w:val="00356EAB"/>
    <w:rsid w:val="003571D0"/>
    <w:rsid w:val="003578D1"/>
    <w:rsid w:val="003634F1"/>
    <w:rsid w:val="0036490E"/>
    <w:rsid w:val="00365124"/>
    <w:rsid w:val="003654DF"/>
    <w:rsid w:val="0036705E"/>
    <w:rsid w:val="00367F9C"/>
    <w:rsid w:val="0037020C"/>
    <w:rsid w:val="0037446E"/>
    <w:rsid w:val="00376772"/>
    <w:rsid w:val="0037680E"/>
    <w:rsid w:val="003806BF"/>
    <w:rsid w:val="00381FBD"/>
    <w:rsid w:val="00382413"/>
    <w:rsid w:val="00382790"/>
    <w:rsid w:val="00383F6D"/>
    <w:rsid w:val="00385724"/>
    <w:rsid w:val="00386A44"/>
    <w:rsid w:val="003877E2"/>
    <w:rsid w:val="003904DF"/>
    <w:rsid w:val="0039083A"/>
    <w:rsid w:val="003919C0"/>
    <w:rsid w:val="003942D7"/>
    <w:rsid w:val="0039559F"/>
    <w:rsid w:val="00396C3B"/>
    <w:rsid w:val="003A0FF8"/>
    <w:rsid w:val="003A1241"/>
    <w:rsid w:val="003A1E5C"/>
    <w:rsid w:val="003A3362"/>
    <w:rsid w:val="003A3DA0"/>
    <w:rsid w:val="003A4D06"/>
    <w:rsid w:val="003A66D2"/>
    <w:rsid w:val="003A6CB4"/>
    <w:rsid w:val="003B0678"/>
    <w:rsid w:val="003B181C"/>
    <w:rsid w:val="003B27A3"/>
    <w:rsid w:val="003B3DD0"/>
    <w:rsid w:val="003B4A27"/>
    <w:rsid w:val="003B65AE"/>
    <w:rsid w:val="003C0317"/>
    <w:rsid w:val="003C128A"/>
    <w:rsid w:val="003C2AEA"/>
    <w:rsid w:val="003C3282"/>
    <w:rsid w:val="003C38F3"/>
    <w:rsid w:val="003C3D91"/>
    <w:rsid w:val="003C527E"/>
    <w:rsid w:val="003C61AD"/>
    <w:rsid w:val="003D0079"/>
    <w:rsid w:val="003D0528"/>
    <w:rsid w:val="003D3C58"/>
    <w:rsid w:val="003D5062"/>
    <w:rsid w:val="003D6B7B"/>
    <w:rsid w:val="003E1511"/>
    <w:rsid w:val="003E1999"/>
    <w:rsid w:val="003E233C"/>
    <w:rsid w:val="003E352E"/>
    <w:rsid w:val="003E4FF9"/>
    <w:rsid w:val="003E6912"/>
    <w:rsid w:val="003F0A7A"/>
    <w:rsid w:val="003F2561"/>
    <w:rsid w:val="003F7AC9"/>
    <w:rsid w:val="0040030C"/>
    <w:rsid w:val="0040151C"/>
    <w:rsid w:val="00402119"/>
    <w:rsid w:val="0040294E"/>
    <w:rsid w:val="00403332"/>
    <w:rsid w:val="0040772C"/>
    <w:rsid w:val="00411920"/>
    <w:rsid w:val="00412CCB"/>
    <w:rsid w:val="00413546"/>
    <w:rsid w:val="00414232"/>
    <w:rsid w:val="004154EB"/>
    <w:rsid w:val="004161DC"/>
    <w:rsid w:val="00416AA3"/>
    <w:rsid w:val="0042097D"/>
    <w:rsid w:val="00426471"/>
    <w:rsid w:val="00427683"/>
    <w:rsid w:val="0043282F"/>
    <w:rsid w:val="00436B33"/>
    <w:rsid w:val="0043718D"/>
    <w:rsid w:val="0043727D"/>
    <w:rsid w:val="00437B4E"/>
    <w:rsid w:val="00437DF2"/>
    <w:rsid w:val="00440C5A"/>
    <w:rsid w:val="00442447"/>
    <w:rsid w:val="0044781B"/>
    <w:rsid w:val="00452463"/>
    <w:rsid w:val="004619C9"/>
    <w:rsid w:val="00461E1F"/>
    <w:rsid w:val="0046350F"/>
    <w:rsid w:val="00464100"/>
    <w:rsid w:val="00472599"/>
    <w:rsid w:val="004729FE"/>
    <w:rsid w:val="0047300B"/>
    <w:rsid w:val="00473517"/>
    <w:rsid w:val="004742C3"/>
    <w:rsid w:val="004754A2"/>
    <w:rsid w:val="004813F2"/>
    <w:rsid w:val="00481EF8"/>
    <w:rsid w:val="004828B9"/>
    <w:rsid w:val="00482E21"/>
    <w:rsid w:val="004834BE"/>
    <w:rsid w:val="00483E5E"/>
    <w:rsid w:val="00484C52"/>
    <w:rsid w:val="00485538"/>
    <w:rsid w:val="00491511"/>
    <w:rsid w:val="0049583E"/>
    <w:rsid w:val="00496C7F"/>
    <w:rsid w:val="004A0CAA"/>
    <w:rsid w:val="004A1E3B"/>
    <w:rsid w:val="004A2A01"/>
    <w:rsid w:val="004A2CC5"/>
    <w:rsid w:val="004A68F3"/>
    <w:rsid w:val="004B217B"/>
    <w:rsid w:val="004B23F5"/>
    <w:rsid w:val="004B2829"/>
    <w:rsid w:val="004B4CBC"/>
    <w:rsid w:val="004C144E"/>
    <w:rsid w:val="004C1536"/>
    <w:rsid w:val="004C2ECB"/>
    <w:rsid w:val="004C4B95"/>
    <w:rsid w:val="004C6406"/>
    <w:rsid w:val="004C73F7"/>
    <w:rsid w:val="004D02E1"/>
    <w:rsid w:val="004D05D2"/>
    <w:rsid w:val="004D189C"/>
    <w:rsid w:val="004D21D4"/>
    <w:rsid w:val="004D4D7A"/>
    <w:rsid w:val="004D7907"/>
    <w:rsid w:val="004E1B47"/>
    <w:rsid w:val="004E1E3D"/>
    <w:rsid w:val="004E2AB5"/>
    <w:rsid w:val="004E2DA7"/>
    <w:rsid w:val="004E41AB"/>
    <w:rsid w:val="004E4E1E"/>
    <w:rsid w:val="004F13BC"/>
    <w:rsid w:val="004F5304"/>
    <w:rsid w:val="005065C7"/>
    <w:rsid w:val="00510313"/>
    <w:rsid w:val="00510C1A"/>
    <w:rsid w:val="00511676"/>
    <w:rsid w:val="00512A8C"/>
    <w:rsid w:val="005131CE"/>
    <w:rsid w:val="005157D0"/>
    <w:rsid w:val="00516DE5"/>
    <w:rsid w:val="005178FD"/>
    <w:rsid w:val="005213D3"/>
    <w:rsid w:val="00521A32"/>
    <w:rsid w:val="005221B6"/>
    <w:rsid w:val="00524F83"/>
    <w:rsid w:val="00526056"/>
    <w:rsid w:val="00526524"/>
    <w:rsid w:val="00532BED"/>
    <w:rsid w:val="00533F62"/>
    <w:rsid w:val="005346F6"/>
    <w:rsid w:val="00534D90"/>
    <w:rsid w:val="005350DA"/>
    <w:rsid w:val="0053580C"/>
    <w:rsid w:val="00536202"/>
    <w:rsid w:val="005363BF"/>
    <w:rsid w:val="005377F1"/>
    <w:rsid w:val="00542251"/>
    <w:rsid w:val="005426BB"/>
    <w:rsid w:val="00543004"/>
    <w:rsid w:val="0054396F"/>
    <w:rsid w:val="00543BCE"/>
    <w:rsid w:val="00550170"/>
    <w:rsid w:val="00550A10"/>
    <w:rsid w:val="00550C5B"/>
    <w:rsid w:val="005512E9"/>
    <w:rsid w:val="005531E0"/>
    <w:rsid w:val="0055530B"/>
    <w:rsid w:val="005566D3"/>
    <w:rsid w:val="00556702"/>
    <w:rsid w:val="00557115"/>
    <w:rsid w:val="00561BC9"/>
    <w:rsid w:val="0056395E"/>
    <w:rsid w:val="00564985"/>
    <w:rsid w:val="00566936"/>
    <w:rsid w:val="00567B4F"/>
    <w:rsid w:val="005706A9"/>
    <w:rsid w:val="00570CAD"/>
    <w:rsid w:val="00572D32"/>
    <w:rsid w:val="00574216"/>
    <w:rsid w:val="00575A25"/>
    <w:rsid w:val="005806AB"/>
    <w:rsid w:val="00580785"/>
    <w:rsid w:val="0058478D"/>
    <w:rsid w:val="00584C06"/>
    <w:rsid w:val="00587073"/>
    <w:rsid w:val="00590F37"/>
    <w:rsid w:val="00592B0B"/>
    <w:rsid w:val="005A15F1"/>
    <w:rsid w:val="005A2D9A"/>
    <w:rsid w:val="005A36E4"/>
    <w:rsid w:val="005A5B4A"/>
    <w:rsid w:val="005A7187"/>
    <w:rsid w:val="005A75E3"/>
    <w:rsid w:val="005A78FF"/>
    <w:rsid w:val="005A7FC7"/>
    <w:rsid w:val="005B0063"/>
    <w:rsid w:val="005B028D"/>
    <w:rsid w:val="005B0399"/>
    <w:rsid w:val="005B0748"/>
    <w:rsid w:val="005B1208"/>
    <w:rsid w:val="005B3CCC"/>
    <w:rsid w:val="005B5D54"/>
    <w:rsid w:val="005B66E2"/>
    <w:rsid w:val="005B7236"/>
    <w:rsid w:val="005C178F"/>
    <w:rsid w:val="005C1B60"/>
    <w:rsid w:val="005C2A1C"/>
    <w:rsid w:val="005C3543"/>
    <w:rsid w:val="005C452C"/>
    <w:rsid w:val="005D2692"/>
    <w:rsid w:val="005D35AC"/>
    <w:rsid w:val="005D3DD5"/>
    <w:rsid w:val="005D4228"/>
    <w:rsid w:val="005D4D14"/>
    <w:rsid w:val="005D7594"/>
    <w:rsid w:val="005E4A96"/>
    <w:rsid w:val="005E5A11"/>
    <w:rsid w:val="005E7DC0"/>
    <w:rsid w:val="005F2BD9"/>
    <w:rsid w:val="005F749E"/>
    <w:rsid w:val="005F75FC"/>
    <w:rsid w:val="005F7951"/>
    <w:rsid w:val="005F7B8C"/>
    <w:rsid w:val="006012AE"/>
    <w:rsid w:val="00601BD9"/>
    <w:rsid w:val="00604824"/>
    <w:rsid w:val="00604996"/>
    <w:rsid w:val="00604BED"/>
    <w:rsid w:val="00605EDB"/>
    <w:rsid w:val="00607A85"/>
    <w:rsid w:val="00610CCB"/>
    <w:rsid w:val="00617BA4"/>
    <w:rsid w:val="00620002"/>
    <w:rsid w:val="0062023D"/>
    <w:rsid w:val="00621D99"/>
    <w:rsid w:val="0062323A"/>
    <w:rsid w:val="00623DF0"/>
    <w:rsid w:val="00626A67"/>
    <w:rsid w:val="00632F30"/>
    <w:rsid w:val="0063380B"/>
    <w:rsid w:val="00634400"/>
    <w:rsid w:val="00634CAF"/>
    <w:rsid w:val="00636D00"/>
    <w:rsid w:val="00641430"/>
    <w:rsid w:val="00643EF6"/>
    <w:rsid w:val="006525C5"/>
    <w:rsid w:val="006535D5"/>
    <w:rsid w:val="006537F3"/>
    <w:rsid w:val="00660911"/>
    <w:rsid w:val="00660AE0"/>
    <w:rsid w:val="00663DB0"/>
    <w:rsid w:val="00664954"/>
    <w:rsid w:val="0067238E"/>
    <w:rsid w:val="0067306F"/>
    <w:rsid w:val="006800B8"/>
    <w:rsid w:val="006814A6"/>
    <w:rsid w:val="00681FA3"/>
    <w:rsid w:val="00682052"/>
    <w:rsid w:val="00683E40"/>
    <w:rsid w:val="00684AD2"/>
    <w:rsid w:val="00685818"/>
    <w:rsid w:val="006860FB"/>
    <w:rsid w:val="006946E6"/>
    <w:rsid w:val="006949DB"/>
    <w:rsid w:val="00697194"/>
    <w:rsid w:val="006A1B61"/>
    <w:rsid w:val="006A220B"/>
    <w:rsid w:val="006A2F40"/>
    <w:rsid w:val="006A371E"/>
    <w:rsid w:val="006A4463"/>
    <w:rsid w:val="006A5663"/>
    <w:rsid w:val="006A58C5"/>
    <w:rsid w:val="006B23A2"/>
    <w:rsid w:val="006B2F55"/>
    <w:rsid w:val="006B386A"/>
    <w:rsid w:val="006B3E28"/>
    <w:rsid w:val="006B3F34"/>
    <w:rsid w:val="006B76EF"/>
    <w:rsid w:val="006C3171"/>
    <w:rsid w:val="006C4FE5"/>
    <w:rsid w:val="006C666B"/>
    <w:rsid w:val="006D5015"/>
    <w:rsid w:val="006D5C24"/>
    <w:rsid w:val="006D613A"/>
    <w:rsid w:val="006D6484"/>
    <w:rsid w:val="006D69A7"/>
    <w:rsid w:val="006E18AB"/>
    <w:rsid w:val="006E2A1C"/>
    <w:rsid w:val="006E4583"/>
    <w:rsid w:val="006E51D2"/>
    <w:rsid w:val="006E605B"/>
    <w:rsid w:val="006F1519"/>
    <w:rsid w:val="006F2016"/>
    <w:rsid w:val="006F217E"/>
    <w:rsid w:val="006F4546"/>
    <w:rsid w:val="006F58E4"/>
    <w:rsid w:val="006F5B2B"/>
    <w:rsid w:val="00701B6B"/>
    <w:rsid w:val="007028A7"/>
    <w:rsid w:val="007057AD"/>
    <w:rsid w:val="0071052C"/>
    <w:rsid w:val="00710CB1"/>
    <w:rsid w:val="0071106F"/>
    <w:rsid w:val="007165FB"/>
    <w:rsid w:val="0072129F"/>
    <w:rsid w:val="00721405"/>
    <w:rsid w:val="007219D7"/>
    <w:rsid w:val="00722DAB"/>
    <w:rsid w:val="007235CB"/>
    <w:rsid w:val="00724D7A"/>
    <w:rsid w:val="0072654A"/>
    <w:rsid w:val="0073066B"/>
    <w:rsid w:val="00730B64"/>
    <w:rsid w:val="0073137F"/>
    <w:rsid w:val="00732CFD"/>
    <w:rsid w:val="00734001"/>
    <w:rsid w:val="00734799"/>
    <w:rsid w:val="00734CA9"/>
    <w:rsid w:val="0073555F"/>
    <w:rsid w:val="00735737"/>
    <w:rsid w:val="0073609C"/>
    <w:rsid w:val="00741C87"/>
    <w:rsid w:val="007428DA"/>
    <w:rsid w:val="0074782C"/>
    <w:rsid w:val="00755017"/>
    <w:rsid w:val="00757C28"/>
    <w:rsid w:val="007658C3"/>
    <w:rsid w:val="00765B47"/>
    <w:rsid w:val="00766C8D"/>
    <w:rsid w:val="007740D8"/>
    <w:rsid w:val="007749E5"/>
    <w:rsid w:val="00775398"/>
    <w:rsid w:val="0077655F"/>
    <w:rsid w:val="00776A0D"/>
    <w:rsid w:val="00777A31"/>
    <w:rsid w:val="00781635"/>
    <w:rsid w:val="0078198E"/>
    <w:rsid w:val="00781A70"/>
    <w:rsid w:val="007838D8"/>
    <w:rsid w:val="0078432F"/>
    <w:rsid w:val="0078686F"/>
    <w:rsid w:val="0079156F"/>
    <w:rsid w:val="00791750"/>
    <w:rsid w:val="007918A7"/>
    <w:rsid w:val="00791B99"/>
    <w:rsid w:val="00791FB3"/>
    <w:rsid w:val="0079270E"/>
    <w:rsid w:val="007944E8"/>
    <w:rsid w:val="0079517B"/>
    <w:rsid w:val="00795D6B"/>
    <w:rsid w:val="00796312"/>
    <w:rsid w:val="007973E2"/>
    <w:rsid w:val="007A0705"/>
    <w:rsid w:val="007A0EBD"/>
    <w:rsid w:val="007A3BE6"/>
    <w:rsid w:val="007A439E"/>
    <w:rsid w:val="007A648E"/>
    <w:rsid w:val="007A6BB9"/>
    <w:rsid w:val="007B22C9"/>
    <w:rsid w:val="007B3C31"/>
    <w:rsid w:val="007B4BD8"/>
    <w:rsid w:val="007B5577"/>
    <w:rsid w:val="007B7649"/>
    <w:rsid w:val="007B76B9"/>
    <w:rsid w:val="007C1313"/>
    <w:rsid w:val="007C4EEE"/>
    <w:rsid w:val="007C6220"/>
    <w:rsid w:val="007D0B63"/>
    <w:rsid w:val="007D4AF3"/>
    <w:rsid w:val="007D6922"/>
    <w:rsid w:val="007E2F18"/>
    <w:rsid w:val="007E66B9"/>
    <w:rsid w:val="007F07ED"/>
    <w:rsid w:val="007F0F75"/>
    <w:rsid w:val="007F5E8B"/>
    <w:rsid w:val="007F7622"/>
    <w:rsid w:val="00800440"/>
    <w:rsid w:val="008040B2"/>
    <w:rsid w:val="0080650F"/>
    <w:rsid w:val="00806558"/>
    <w:rsid w:val="00807B00"/>
    <w:rsid w:val="00807F65"/>
    <w:rsid w:val="008141C7"/>
    <w:rsid w:val="00814897"/>
    <w:rsid w:val="008151AB"/>
    <w:rsid w:val="0081567C"/>
    <w:rsid w:val="00816504"/>
    <w:rsid w:val="0081724B"/>
    <w:rsid w:val="008175A9"/>
    <w:rsid w:val="0082082D"/>
    <w:rsid w:val="008247EB"/>
    <w:rsid w:val="008271CE"/>
    <w:rsid w:val="00827200"/>
    <w:rsid w:val="008322EE"/>
    <w:rsid w:val="00832B73"/>
    <w:rsid w:val="00833499"/>
    <w:rsid w:val="00837B22"/>
    <w:rsid w:val="0084060F"/>
    <w:rsid w:val="008448B6"/>
    <w:rsid w:val="00844A8D"/>
    <w:rsid w:val="008459AC"/>
    <w:rsid w:val="00845D91"/>
    <w:rsid w:val="00850516"/>
    <w:rsid w:val="00854C13"/>
    <w:rsid w:val="00857612"/>
    <w:rsid w:val="00857B3E"/>
    <w:rsid w:val="00860C7F"/>
    <w:rsid w:val="00860CD3"/>
    <w:rsid w:val="00863C49"/>
    <w:rsid w:val="00863F2B"/>
    <w:rsid w:val="008647EA"/>
    <w:rsid w:val="00865AEE"/>
    <w:rsid w:val="00865DB8"/>
    <w:rsid w:val="00867AA6"/>
    <w:rsid w:val="00871321"/>
    <w:rsid w:val="008755E1"/>
    <w:rsid w:val="00876097"/>
    <w:rsid w:val="008800D4"/>
    <w:rsid w:val="00884BF7"/>
    <w:rsid w:val="0089564F"/>
    <w:rsid w:val="008A04B5"/>
    <w:rsid w:val="008A1008"/>
    <w:rsid w:val="008A1375"/>
    <w:rsid w:val="008A1B1F"/>
    <w:rsid w:val="008A439C"/>
    <w:rsid w:val="008B0461"/>
    <w:rsid w:val="008B16E6"/>
    <w:rsid w:val="008C2220"/>
    <w:rsid w:val="008C2DA0"/>
    <w:rsid w:val="008D0E61"/>
    <w:rsid w:val="008D6C69"/>
    <w:rsid w:val="008D7066"/>
    <w:rsid w:val="008E04E3"/>
    <w:rsid w:val="008E1A14"/>
    <w:rsid w:val="008E1F67"/>
    <w:rsid w:val="008E2058"/>
    <w:rsid w:val="008E47BC"/>
    <w:rsid w:val="008E4F35"/>
    <w:rsid w:val="008E5387"/>
    <w:rsid w:val="008F0925"/>
    <w:rsid w:val="008F1BB5"/>
    <w:rsid w:val="008F1D1B"/>
    <w:rsid w:val="008F32BC"/>
    <w:rsid w:val="008F4491"/>
    <w:rsid w:val="008F50E7"/>
    <w:rsid w:val="008F5FE8"/>
    <w:rsid w:val="008F65B8"/>
    <w:rsid w:val="008F66D3"/>
    <w:rsid w:val="008F74D4"/>
    <w:rsid w:val="008F7819"/>
    <w:rsid w:val="0090018B"/>
    <w:rsid w:val="00901EAF"/>
    <w:rsid w:val="009022B6"/>
    <w:rsid w:val="009069A4"/>
    <w:rsid w:val="009114C8"/>
    <w:rsid w:val="009173AD"/>
    <w:rsid w:val="0092063B"/>
    <w:rsid w:val="009215CF"/>
    <w:rsid w:val="00925F7C"/>
    <w:rsid w:val="00926554"/>
    <w:rsid w:val="00927BE3"/>
    <w:rsid w:val="00933A88"/>
    <w:rsid w:val="009348B5"/>
    <w:rsid w:val="0093493A"/>
    <w:rsid w:val="00935876"/>
    <w:rsid w:val="009372CA"/>
    <w:rsid w:val="00942073"/>
    <w:rsid w:val="009423DA"/>
    <w:rsid w:val="009430EA"/>
    <w:rsid w:val="00943643"/>
    <w:rsid w:val="009445AC"/>
    <w:rsid w:val="0094470A"/>
    <w:rsid w:val="00944891"/>
    <w:rsid w:val="00952D38"/>
    <w:rsid w:val="00953F83"/>
    <w:rsid w:val="00957E5D"/>
    <w:rsid w:val="009602F2"/>
    <w:rsid w:val="009608AC"/>
    <w:rsid w:val="00960C40"/>
    <w:rsid w:val="009624F6"/>
    <w:rsid w:val="009637CA"/>
    <w:rsid w:val="00966659"/>
    <w:rsid w:val="009672C1"/>
    <w:rsid w:val="00971E20"/>
    <w:rsid w:val="00972FC8"/>
    <w:rsid w:val="00973281"/>
    <w:rsid w:val="009732F3"/>
    <w:rsid w:val="009759F5"/>
    <w:rsid w:val="00976742"/>
    <w:rsid w:val="009803A9"/>
    <w:rsid w:val="00980B1A"/>
    <w:rsid w:val="009840AE"/>
    <w:rsid w:val="00984A33"/>
    <w:rsid w:val="0098699E"/>
    <w:rsid w:val="00990ABF"/>
    <w:rsid w:val="00992B55"/>
    <w:rsid w:val="00993B06"/>
    <w:rsid w:val="00994402"/>
    <w:rsid w:val="00995203"/>
    <w:rsid w:val="00995EC0"/>
    <w:rsid w:val="00995F10"/>
    <w:rsid w:val="009970B6"/>
    <w:rsid w:val="0099749D"/>
    <w:rsid w:val="009A130F"/>
    <w:rsid w:val="009A36E6"/>
    <w:rsid w:val="009B0342"/>
    <w:rsid w:val="009B0BE0"/>
    <w:rsid w:val="009B28D7"/>
    <w:rsid w:val="009B2A81"/>
    <w:rsid w:val="009B4361"/>
    <w:rsid w:val="009C52E2"/>
    <w:rsid w:val="009C6764"/>
    <w:rsid w:val="009D0462"/>
    <w:rsid w:val="009D1762"/>
    <w:rsid w:val="009D21D1"/>
    <w:rsid w:val="009D302D"/>
    <w:rsid w:val="009D6182"/>
    <w:rsid w:val="009D6B1F"/>
    <w:rsid w:val="009E600D"/>
    <w:rsid w:val="009E78D1"/>
    <w:rsid w:val="009E7959"/>
    <w:rsid w:val="009F099C"/>
    <w:rsid w:val="009F1396"/>
    <w:rsid w:val="009F34AA"/>
    <w:rsid w:val="009F40C4"/>
    <w:rsid w:val="009F4961"/>
    <w:rsid w:val="009F64FE"/>
    <w:rsid w:val="009F7167"/>
    <w:rsid w:val="009F7576"/>
    <w:rsid w:val="009F7C80"/>
    <w:rsid w:val="00A005CA"/>
    <w:rsid w:val="00A0226E"/>
    <w:rsid w:val="00A0314E"/>
    <w:rsid w:val="00A034F1"/>
    <w:rsid w:val="00A06130"/>
    <w:rsid w:val="00A0613C"/>
    <w:rsid w:val="00A10EE3"/>
    <w:rsid w:val="00A12740"/>
    <w:rsid w:val="00A12CBF"/>
    <w:rsid w:val="00A14368"/>
    <w:rsid w:val="00A14F58"/>
    <w:rsid w:val="00A15276"/>
    <w:rsid w:val="00A15DA1"/>
    <w:rsid w:val="00A2101B"/>
    <w:rsid w:val="00A24F89"/>
    <w:rsid w:val="00A25BA8"/>
    <w:rsid w:val="00A26B23"/>
    <w:rsid w:val="00A30749"/>
    <w:rsid w:val="00A309D7"/>
    <w:rsid w:val="00A31DBE"/>
    <w:rsid w:val="00A37893"/>
    <w:rsid w:val="00A403FE"/>
    <w:rsid w:val="00A42BFB"/>
    <w:rsid w:val="00A440AA"/>
    <w:rsid w:val="00A4660A"/>
    <w:rsid w:val="00A52115"/>
    <w:rsid w:val="00A53069"/>
    <w:rsid w:val="00A54804"/>
    <w:rsid w:val="00A552A5"/>
    <w:rsid w:val="00A55DDC"/>
    <w:rsid w:val="00A575F4"/>
    <w:rsid w:val="00A61E46"/>
    <w:rsid w:val="00A623BA"/>
    <w:rsid w:val="00A62ACF"/>
    <w:rsid w:val="00A65166"/>
    <w:rsid w:val="00A65B13"/>
    <w:rsid w:val="00A665A4"/>
    <w:rsid w:val="00A66689"/>
    <w:rsid w:val="00A67762"/>
    <w:rsid w:val="00A67FDF"/>
    <w:rsid w:val="00A707DF"/>
    <w:rsid w:val="00A73ADA"/>
    <w:rsid w:val="00A75D53"/>
    <w:rsid w:val="00A76D25"/>
    <w:rsid w:val="00A843FB"/>
    <w:rsid w:val="00A85174"/>
    <w:rsid w:val="00A91AF8"/>
    <w:rsid w:val="00A939C9"/>
    <w:rsid w:val="00A96088"/>
    <w:rsid w:val="00A9645D"/>
    <w:rsid w:val="00A9652A"/>
    <w:rsid w:val="00A9674B"/>
    <w:rsid w:val="00A968DC"/>
    <w:rsid w:val="00AA081D"/>
    <w:rsid w:val="00AA31AE"/>
    <w:rsid w:val="00AB6DC0"/>
    <w:rsid w:val="00AB74A3"/>
    <w:rsid w:val="00AC3986"/>
    <w:rsid w:val="00AC5131"/>
    <w:rsid w:val="00AC5167"/>
    <w:rsid w:val="00AC7F8E"/>
    <w:rsid w:val="00AD1276"/>
    <w:rsid w:val="00AD57DE"/>
    <w:rsid w:val="00AD6F51"/>
    <w:rsid w:val="00AD7C42"/>
    <w:rsid w:val="00AE04E5"/>
    <w:rsid w:val="00AE07C4"/>
    <w:rsid w:val="00AE0E34"/>
    <w:rsid w:val="00AE4529"/>
    <w:rsid w:val="00AE5B4E"/>
    <w:rsid w:val="00AE6F5B"/>
    <w:rsid w:val="00AF47BA"/>
    <w:rsid w:val="00AF5859"/>
    <w:rsid w:val="00AF5D66"/>
    <w:rsid w:val="00AF65E8"/>
    <w:rsid w:val="00AF7098"/>
    <w:rsid w:val="00B00398"/>
    <w:rsid w:val="00B003E4"/>
    <w:rsid w:val="00B02103"/>
    <w:rsid w:val="00B07001"/>
    <w:rsid w:val="00B104B9"/>
    <w:rsid w:val="00B10DEC"/>
    <w:rsid w:val="00B123E5"/>
    <w:rsid w:val="00B134CE"/>
    <w:rsid w:val="00B226AD"/>
    <w:rsid w:val="00B237D3"/>
    <w:rsid w:val="00B251E0"/>
    <w:rsid w:val="00B25535"/>
    <w:rsid w:val="00B3068C"/>
    <w:rsid w:val="00B31F48"/>
    <w:rsid w:val="00B3371C"/>
    <w:rsid w:val="00B3652A"/>
    <w:rsid w:val="00B36888"/>
    <w:rsid w:val="00B407ED"/>
    <w:rsid w:val="00B40FCD"/>
    <w:rsid w:val="00B41DA5"/>
    <w:rsid w:val="00B43839"/>
    <w:rsid w:val="00B440BE"/>
    <w:rsid w:val="00B44A39"/>
    <w:rsid w:val="00B45400"/>
    <w:rsid w:val="00B5088D"/>
    <w:rsid w:val="00B5132E"/>
    <w:rsid w:val="00B53E25"/>
    <w:rsid w:val="00B545B1"/>
    <w:rsid w:val="00B55100"/>
    <w:rsid w:val="00B57022"/>
    <w:rsid w:val="00B577A1"/>
    <w:rsid w:val="00B61657"/>
    <w:rsid w:val="00B6629F"/>
    <w:rsid w:val="00B72F1D"/>
    <w:rsid w:val="00B73785"/>
    <w:rsid w:val="00B74664"/>
    <w:rsid w:val="00B75B2B"/>
    <w:rsid w:val="00B75D7D"/>
    <w:rsid w:val="00B76407"/>
    <w:rsid w:val="00B7769F"/>
    <w:rsid w:val="00B80431"/>
    <w:rsid w:val="00B80ED8"/>
    <w:rsid w:val="00B8150D"/>
    <w:rsid w:val="00B81707"/>
    <w:rsid w:val="00B82311"/>
    <w:rsid w:val="00B8239D"/>
    <w:rsid w:val="00B82734"/>
    <w:rsid w:val="00B8552B"/>
    <w:rsid w:val="00B87E24"/>
    <w:rsid w:val="00B90579"/>
    <w:rsid w:val="00B945FF"/>
    <w:rsid w:val="00B95F5B"/>
    <w:rsid w:val="00B9749A"/>
    <w:rsid w:val="00B97950"/>
    <w:rsid w:val="00BA027C"/>
    <w:rsid w:val="00BA1D60"/>
    <w:rsid w:val="00BA2AB7"/>
    <w:rsid w:val="00BA3C42"/>
    <w:rsid w:val="00BA549F"/>
    <w:rsid w:val="00BA5859"/>
    <w:rsid w:val="00BA703D"/>
    <w:rsid w:val="00BA72EE"/>
    <w:rsid w:val="00BB05D8"/>
    <w:rsid w:val="00BB31ED"/>
    <w:rsid w:val="00BB3671"/>
    <w:rsid w:val="00BB572A"/>
    <w:rsid w:val="00BB6ED3"/>
    <w:rsid w:val="00BC077F"/>
    <w:rsid w:val="00BC09DC"/>
    <w:rsid w:val="00BC78E0"/>
    <w:rsid w:val="00BD0845"/>
    <w:rsid w:val="00BD34A3"/>
    <w:rsid w:val="00BD366C"/>
    <w:rsid w:val="00BD4526"/>
    <w:rsid w:val="00BD45C4"/>
    <w:rsid w:val="00BD4C86"/>
    <w:rsid w:val="00BD603C"/>
    <w:rsid w:val="00BE0A8A"/>
    <w:rsid w:val="00BE7327"/>
    <w:rsid w:val="00BF243E"/>
    <w:rsid w:val="00BF50A2"/>
    <w:rsid w:val="00BF6754"/>
    <w:rsid w:val="00C01BFF"/>
    <w:rsid w:val="00C0235F"/>
    <w:rsid w:val="00C02C5F"/>
    <w:rsid w:val="00C03668"/>
    <w:rsid w:val="00C038FB"/>
    <w:rsid w:val="00C040FD"/>
    <w:rsid w:val="00C04130"/>
    <w:rsid w:val="00C04D82"/>
    <w:rsid w:val="00C050CD"/>
    <w:rsid w:val="00C076CE"/>
    <w:rsid w:val="00C11C9B"/>
    <w:rsid w:val="00C135C5"/>
    <w:rsid w:val="00C13744"/>
    <w:rsid w:val="00C15648"/>
    <w:rsid w:val="00C1723D"/>
    <w:rsid w:val="00C176EC"/>
    <w:rsid w:val="00C2146B"/>
    <w:rsid w:val="00C22131"/>
    <w:rsid w:val="00C258E4"/>
    <w:rsid w:val="00C259A4"/>
    <w:rsid w:val="00C27E36"/>
    <w:rsid w:val="00C31C8F"/>
    <w:rsid w:val="00C427F8"/>
    <w:rsid w:val="00C42941"/>
    <w:rsid w:val="00C42CBA"/>
    <w:rsid w:val="00C45FAD"/>
    <w:rsid w:val="00C47B34"/>
    <w:rsid w:val="00C47E24"/>
    <w:rsid w:val="00C54E37"/>
    <w:rsid w:val="00C55E6D"/>
    <w:rsid w:val="00C55E74"/>
    <w:rsid w:val="00C67282"/>
    <w:rsid w:val="00C77F7D"/>
    <w:rsid w:val="00C841EE"/>
    <w:rsid w:val="00C84CC0"/>
    <w:rsid w:val="00C85BDD"/>
    <w:rsid w:val="00C8764F"/>
    <w:rsid w:val="00C87805"/>
    <w:rsid w:val="00C90D38"/>
    <w:rsid w:val="00C9125C"/>
    <w:rsid w:val="00C925D9"/>
    <w:rsid w:val="00C94842"/>
    <w:rsid w:val="00C94D98"/>
    <w:rsid w:val="00C95FE7"/>
    <w:rsid w:val="00CA2E07"/>
    <w:rsid w:val="00CA3A30"/>
    <w:rsid w:val="00CA3DF4"/>
    <w:rsid w:val="00CA44BC"/>
    <w:rsid w:val="00CA4BD0"/>
    <w:rsid w:val="00CA4C38"/>
    <w:rsid w:val="00CA5AC2"/>
    <w:rsid w:val="00CB0038"/>
    <w:rsid w:val="00CB13E1"/>
    <w:rsid w:val="00CB56A4"/>
    <w:rsid w:val="00CB7C3B"/>
    <w:rsid w:val="00CC326C"/>
    <w:rsid w:val="00CC4E6C"/>
    <w:rsid w:val="00CC57CB"/>
    <w:rsid w:val="00CC5828"/>
    <w:rsid w:val="00CC64AA"/>
    <w:rsid w:val="00CD1AEB"/>
    <w:rsid w:val="00CD3272"/>
    <w:rsid w:val="00CD3D3B"/>
    <w:rsid w:val="00CD5848"/>
    <w:rsid w:val="00CD79CC"/>
    <w:rsid w:val="00CE0959"/>
    <w:rsid w:val="00CE1F19"/>
    <w:rsid w:val="00CE2285"/>
    <w:rsid w:val="00CE4F03"/>
    <w:rsid w:val="00CE56F6"/>
    <w:rsid w:val="00CE6E60"/>
    <w:rsid w:val="00CF0C7A"/>
    <w:rsid w:val="00CF16C8"/>
    <w:rsid w:val="00CF1C83"/>
    <w:rsid w:val="00CF2F3C"/>
    <w:rsid w:val="00CF37F8"/>
    <w:rsid w:val="00CF48BE"/>
    <w:rsid w:val="00CF5F8E"/>
    <w:rsid w:val="00CF7070"/>
    <w:rsid w:val="00CF7CDF"/>
    <w:rsid w:val="00CF7E23"/>
    <w:rsid w:val="00D01799"/>
    <w:rsid w:val="00D023D3"/>
    <w:rsid w:val="00D03787"/>
    <w:rsid w:val="00D039F6"/>
    <w:rsid w:val="00D05CCC"/>
    <w:rsid w:val="00D06384"/>
    <w:rsid w:val="00D11154"/>
    <w:rsid w:val="00D1178F"/>
    <w:rsid w:val="00D121F4"/>
    <w:rsid w:val="00D15485"/>
    <w:rsid w:val="00D164F3"/>
    <w:rsid w:val="00D16991"/>
    <w:rsid w:val="00D20846"/>
    <w:rsid w:val="00D218CB"/>
    <w:rsid w:val="00D2265F"/>
    <w:rsid w:val="00D26234"/>
    <w:rsid w:val="00D265D4"/>
    <w:rsid w:val="00D278AF"/>
    <w:rsid w:val="00D30263"/>
    <w:rsid w:val="00D31E8F"/>
    <w:rsid w:val="00D33101"/>
    <w:rsid w:val="00D33820"/>
    <w:rsid w:val="00D3493C"/>
    <w:rsid w:val="00D36E41"/>
    <w:rsid w:val="00D37FD5"/>
    <w:rsid w:val="00D4048A"/>
    <w:rsid w:val="00D41D27"/>
    <w:rsid w:val="00D432FF"/>
    <w:rsid w:val="00D53464"/>
    <w:rsid w:val="00D54570"/>
    <w:rsid w:val="00D54A32"/>
    <w:rsid w:val="00D55D7C"/>
    <w:rsid w:val="00D61E98"/>
    <w:rsid w:val="00D625A3"/>
    <w:rsid w:val="00D677CF"/>
    <w:rsid w:val="00D724B6"/>
    <w:rsid w:val="00D7390C"/>
    <w:rsid w:val="00D7488C"/>
    <w:rsid w:val="00D76666"/>
    <w:rsid w:val="00D76C09"/>
    <w:rsid w:val="00D77551"/>
    <w:rsid w:val="00D77BF2"/>
    <w:rsid w:val="00D81839"/>
    <w:rsid w:val="00D826F1"/>
    <w:rsid w:val="00D82DDD"/>
    <w:rsid w:val="00D86E00"/>
    <w:rsid w:val="00D87331"/>
    <w:rsid w:val="00D8748D"/>
    <w:rsid w:val="00D90A0F"/>
    <w:rsid w:val="00D918A2"/>
    <w:rsid w:val="00D92148"/>
    <w:rsid w:val="00D93130"/>
    <w:rsid w:val="00D95AA8"/>
    <w:rsid w:val="00D96FFB"/>
    <w:rsid w:val="00D9762A"/>
    <w:rsid w:val="00DA024D"/>
    <w:rsid w:val="00DA043C"/>
    <w:rsid w:val="00DA319A"/>
    <w:rsid w:val="00DA3AF6"/>
    <w:rsid w:val="00DA3B23"/>
    <w:rsid w:val="00DA4668"/>
    <w:rsid w:val="00DA5EEB"/>
    <w:rsid w:val="00DA70BB"/>
    <w:rsid w:val="00DA7C81"/>
    <w:rsid w:val="00DA7EF1"/>
    <w:rsid w:val="00DB04D5"/>
    <w:rsid w:val="00DB1741"/>
    <w:rsid w:val="00DB20B9"/>
    <w:rsid w:val="00DB32E1"/>
    <w:rsid w:val="00DB371A"/>
    <w:rsid w:val="00DB5FF7"/>
    <w:rsid w:val="00DB60A5"/>
    <w:rsid w:val="00DC0818"/>
    <w:rsid w:val="00DC6ED1"/>
    <w:rsid w:val="00DC7003"/>
    <w:rsid w:val="00DD1BB5"/>
    <w:rsid w:val="00DD1BB7"/>
    <w:rsid w:val="00DE1999"/>
    <w:rsid w:val="00DE3510"/>
    <w:rsid w:val="00DE4143"/>
    <w:rsid w:val="00DE5031"/>
    <w:rsid w:val="00DF09B3"/>
    <w:rsid w:val="00DF0B62"/>
    <w:rsid w:val="00DF1053"/>
    <w:rsid w:val="00DF5B36"/>
    <w:rsid w:val="00DF6904"/>
    <w:rsid w:val="00E007FD"/>
    <w:rsid w:val="00E01E22"/>
    <w:rsid w:val="00E0674C"/>
    <w:rsid w:val="00E0690F"/>
    <w:rsid w:val="00E07640"/>
    <w:rsid w:val="00E076FD"/>
    <w:rsid w:val="00E11AC8"/>
    <w:rsid w:val="00E16AAF"/>
    <w:rsid w:val="00E17604"/>
    <w:rsid w:val="00E20136"/>
    <w:rsid w:val="00E202BD"/>
    <w:rsid w:val="00E22E0C"/>
    <w:rsid w:val="00E248CD"/>
    <w:rsid w:val="00E25D1B"/>
    <w:rsid w:val="00E266C4"/>
    <w:rsid w:val="00E3181B"/>
    <w:rsid w:val="00E36B46"/>
    <w:rsid w:val="00E40AC1"/>
    <w:rsid w:val="00E4150E"/>
    <w:rsid w:val="00E42F62"/>
    <w:rsid w:val="00E54C1E"/>
    <w:rsid w:val="00E553A5"/>
    <w:rsid w:val="00E57FEB"/>
    <w:rsid w:val="00E631F4"/>
    <w:rsid w:val="00E643D4"/>
    <w:rsid w:val="00E64641"/>
    <w:rsid w:val="00E64CE8"/>
    <w:rsid w:val="00E6518B"/>
    <w:rsid w:val="00E670A1"/>
    <w:rsid w:val="00E705BF"/>
    <w:rsid w:val="00E70C59"/>
    <w:rsid w:val="00E73231"/>
    <w:rsid w:val="00E73A36"/>
    <w:rsid w:val="00E74DDF"/>
    <w:rsid w:val="00E75D6E"/>
    <w:rsid w:val="00E8016E"/>
    <w:rsid w:val="00E823DC"/>
    <w:rsid w:val="00E832B0"/>
    <w:rsid w:val="00E84634"/>
    <w:rsid w:val="00E84EC3"/>
    <w:rsid w:val="00E86BD2"/>
    <w:rsid w:val="00E87F37"/>
    <w:rsid w:val="00E90ABA"/>
    <w:rsid w:val="00E92706"/>
    <w:rsid w:val="00E93338"/>
    <w:rsid w:val="00E953BA"/>
    <w:rsid w:val="00E965E1"/>
    <w:rsid w:val="00E97D8B"/>
    <w:rsid w:val="00EA1FDA"/>
    <w:rsid w:val="00EA48B6"/>
    <w:rsid w:val="00EA5093"/>
    <w:rsid w:val="00EA5AE7"/>
    <w:rsid w:val="00EB099B"/>
    <w:rsid w:val="00EB1D52"/>
    <w:rsid w:val="00EB34FF"/>
    <w:rsid w:val="00EB4F6E"/>
    <w:rsid w:val="00EB5473"/>
    <w:rsid w:val="00EB6347"/>
    <w:rsid w:val="00EB66CD"/>
    <w:rsid w:val="00EB6FDE"/>
    <w:rsid w:val="00EB71F3"/>
    <w:rsid w:val="00EC0F06"/>
    <w:rsid w:val="00EC155F"/>
    <w:rsid w:val="00EC1834"/>
    <w:rsid w:val="00EC28B1"/>
    <w:rsid w:val="00EC3250"/>
    <w:rsid w:val="00EC4EE9"/>
    <w:rsid w:val="00EC5146"/>
    <w:rsid w:val="00EC6D03"/>
    <w:rsid w:val="00EC7BBD"/>
    <w:rsid w:val="00ED2F0D"/>
    <w:rsid w:val="00ED41AD"/>
    <w:rsid w:val="00ED514C"/>
    <w:rsid w:val="00ED6BB4"/>
    <w:rsid w:val="00EE0460"/>
    <w:rsid w:val="00EE3151"/>
    <w:rsid w:val="00EE4415"/>
    <w:rsid w:val="00EE54EF"/>
    <w:rsid w:val="00EE755F"/>
    <w:rsid w:val="00EE7818"/>
    <w:rsid w:val="00EF0807"/>
    <w:rsid w:val="00EF1730"/>
    <w:rsid w:val="00EF2819"/>
    <w:rsid w:val="00EF2FF3"/>
    <w:rsid w:val="00EF49A6"/>
    <w:rsid w:val="00EF6ACB"/>
    <w:rsid w:val="00EF703A"/>
    <w:rsid w:val="00F01737"/>
    <w:rsid w:val="00F041C1"/>
    <w:rsid w:val="00F04A8B"/>
    <w:rsid w:val="00F05AC2"/>
    <w:rsid w:val="00F07441"/>
    <w:rsid w:val="00F11049"/>
    <w:rsid w:val="00F12171"/>
    <w:rsid w:val="00F12647"/>
    <w:rsid w:val="00F2124B"/>
    <w:rsid w:val="00F2183F"/>
    <w:rsid w:val="00F22C4F"/>
    <w:rsid w:val="00F24B53"/>
    <w:rsid w:val="00F26404"/>
    <w:rsid w:val="00F26C7A"/>
    <w:rsid w:val="00F379DD"/>
    <w:rsid w:val="00F401E7"/>
    <w:rsid w:val="00F415D2"/>
    <w:rsid w:val="00F41CF2"/>
    <w:rsid w:val="00F448D1"/>
    <w:rsid w:val="00F47114"/>
    <w:rsid w:val="00F4726E"/>
    <w:rsid w:val="00F50231"/>
    <w:rsid w:val="00F51EE1"/>
    <w:rsid w:val="00F528FF"/>
    <w:rsid w:val="00F548BE"/>
    <w:rsid w:val="00F5707F"/>
    <w:rsid w:val="00F5744F"/>
    <w:rsid w:val="00F61FB5"/>
    <w:rsid w:val="00F63ABC"/>
    <w:rsid w:val="00F65492"/>
    <w:rsid w:val="00F65E7F"/>
    <w:rsid w:val="00F703C5"/>
    <w:rsid w:val="00F70A52"/>
    <w:rsid w:val="00F72FAA"/>
    <w:rsid w:val="00F7568F"/>
    <w:rsid w:val="00F76F4E"/>
    <w:rsid w:val="00F80072"/>
    <w:rsid w:val="00F811C8"/>
    <w:rsid w:val="00F8470F"/>
    <w:rsid w:val="00F86B92"/>
    <w:rsid w:val="00F877ED"/>
    <w:rsid w:val="00F878BC"/>
    <w:rsid w:val="00F900F5"/>
    <w:rsid w:val="00F90BC6"/>
    <w:rsid w:val="00F91085"/>
    <w:rsid w:val="00F91B55"/>
    <w:rsid w:val="00F925F7"/>
    <w:rsid w:val="00F92B40"/>
    <w:rsid w:val="00F9411E"/>
    <w:rsid w:val="00F9579D"/>
    <w:rsid w:val="00F95966"/>
    <w:rsid w:val="00F96452"/>
    <w:rsid w:val="00F97CE8"/>
    <w:rsid w:val="00FA1B47"/>
    <w:rsid w:val="00FA4DE7"/>
    <w:rsid w:val="00FA50D8"/>
    <w:rsid w:val="00FA7E93"/>
    <w:rsid w:val="00FB0EA3"/>
    <w:rsid w:val="00FB1525"/>
    <w:rsid w:val="00FB2089"/>
    <w:rsid w:val="00FB378A"/>
    <w:rsid w:val="00FB44DF"/>
    <w:rsid w:val="00FB5301"/>
    <w:rsid w:val="00FB5DF4"/>
    <w:rsid w:val="00FB6D4B"/>
    <w:rsid w:val="00FB7F27"/>
    <w:rsid w:val="00FC0981"/>
    <w:rsid w:val="00FC19F3"/>
    <w:rsid w:val="00FC2F57"/>
    <w:rsid w:val="00FC2FAF"/>
    <w:rsid w:val="00FC36ED"/>
    <w:rsid w:val="00FC65B5"/>
    <w:rsid w:val="00FC675B"/>
    <w:rsid w:val="00FD09F1"/>
    <w:rsid w:val="00FD2438"/>
    <w:rsid w:val="00FD27BD"/>
    <w:rsid w:val="00FE5E27"/>
    <w:rsid w:val="00FE5FE1"/>
    <w:rsid w:val="00FE6D88"/>
    <w:rsid w:val="00FE6F69"/>
    <w:rsid w:val="00FF1835"/>
    <w:rsid w:val="00FF1FDE"/>
    <w:rsid w:val="00FF25E0"/>
    <w:rsid w:val="00FF3FFA"/>
    <w:rsid w:val="00FF4ACF"/>
    <w:rsid w:val="00FF5472"/>
    <w:rsid w:val="00F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CBF03"/>
  <w15:docId w15:val="{786BCF22-6057-47CE-A868-58B52BEE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40"/>
    <w:pPr>
      <w:spacing w:after="200" w:line="27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27BE3"/>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927BE3"/>
    <w:rPr>
      <w:rFonts w:ascii="Times New Roman" w:hAnsi="Times New Roman" w:cs="Times New Roman"/>
      <w:noProof/>
      <w:kern w:val="0"/>
      <w14:ligatures w14:val="none"/>
    </w:rPr>
  </w:style>
  <w:style w:type="paragraph" w:customStyle="1" w:styleId="EndNoteBibliography">
    <w:name w:val="EndNote Bibliography"/>
    <w:basedOn w:val="Normal"/>
    <w:link w:val="EndNoteBibliographyChar"/>
    <w:rsid w:val="00927BE3"/>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927BE3"/>
    <w:rPr>
      <w:rFonts w:ascii="Times New Roman" w:hAnsi="Times New Roman" w:cs="Times New Roman"/>
      <w:noProof/>
      <w:kern w:val="0"/>
      <w14:ligatures w14:val="none"/>
    </w:rPr>
  </w:style>
  <w:style w:type="paragraph" w:styleId="Header">
    <w:name w:val="header"/>
    <w:basedOn w:val="Normal"/>
    <w:link w:val="HeaderChar"/>
    <w:uiPriority w:val="99"/>
    <w:unhideWhenUsed/>
    <w:rsid w:val="0004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D05"/>
    <w:rPr>
      <w:kern w:val="0"/>
      <w:lang w:val="en-GB"/>
      <w14:ligatures w14:val="none"/>
    </w:rPr>
  </w:style>
  <w:style w:type="paragraph" w:styleId="Footer">
    <w:name w:val="footer"/>
    <w:basedOn w:val="Normal"/>
    <w:link w:val="FooterChar"/>
    <w:uiPriority w:val="99"/>
    <w:unhideWhenUsed/>
    <w:rsid w:val="0004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D05"/>
    <w:rPr>
      <w:kern w:val="0"/>
      <w:lang w:val="en-GB"/>
      <w14:ligatures w14:val="none"/>
    </w:rPr>
  </w:style>
  <w:style w:type="character" w:styleId="LineNumber">
    <w:name w:val="line number"/>
    <w:basedOn w:val="DefaultParagraphFont"/>
    <w:uiPriority w:val="99"/>
    <w:semiHidden/>
    <w:unhideWhenUsed/>
    <w:rsid w:val="00045D05"/>
  </w:style>
  <w:style w:type="paragraph" w:styleId="ListParagraph">
    <w:name w:val="List Paragraph"/>
    <w:basedOn w:val="Normal"/>
    <w:uiPriority w:val="34"/>
    <w:qFormat/>
    <w:rsid w:val="00592B0B"/>
    <w:pPr>
      <w:ind w:left="720"/>
      <w:contextualSpacing/>
    </w:pPr>
  </w:style>
  <w:style w:type="paragraph" w:customStyle="1" w:styleId="Default">
    <w:name w:val="Default"/>
    <w:link w:val="DefaultChar"/>
    <w:rsid w:val="00766C8D"/>
    <w:pPr>
      <w:tabs>
        <w:tab w:val="left" w:pos="709"/>
      </w:tabs>
      <w:suppressAutoHyphens/>
      <w:spacing w:after="0" w:line="240" w:lineRule="auto"/>
    </w:pPr>
    <w:rPr>
      <w:rFonts w:ascii="Times New Roman" w:eastAsia="ヒラギノ角ゴ Pro W3" w:hAnsi="Times New Roman" w:cs="Times New Roman"/>
      <w:color w:val="000000"/>
      <w:kern w:val="0"/>
      <w:sz w:val="24"/>
      <w:szCs w:val="20"/>
    </w:rPr>
  </w:style>
  <w:style w:type="character" w:customStyle="1" w:styleId="DefaultChar">
    <w:name w:val="Default Char"/>
    <w:basedOn w:val="DefaultParagraphFont"/>
    <w:link w:val="Default"/>
    <w:rsid w:val="00766C8D"/>
    <w:rPr>
      <w:rFonts w:ascii="Times New Roman" w:eastAsia="ヒラギノ角ゴ Pro W3" w:hAnsi="Times New Roman" w:cs="Times New Roman"/>
      <w:color w:val="000000"/>
      <w:kern w:val="0"/>
      <w:sz w:val="24"/>
      <w:szCs w:val="20"/>
    </w:rPr>
  </w:style>
  <w:style w:type="character" w:styleId="CommentReference">
    <w:name w:val="annotation reference"/>
    <w:basedOn w:val="DefaultParagraphFont"/>
    <w:uiPriority w:val="99"/>
    <w:semiHidden/>
    <w:unhideWhenUsed/>
    <w:rsid w:val="002058DC"/>
    <w:rPr>
      <w:sz w:val="16"/>
      <w:szCs w:val="16"/>
    </w:rPr>
  </w:style>
  <w:style w:type="paragraph" w:styleId="CommentText">
    <w:name w:val="annotation text"/>
    <w:basedOn w:val="Normal"/>
    <w:link w:val="CommentTextChar"/>
    <w:uiPriority w:val="99"/>
    <w:unhideWhenUsed/>
    <w:rsid w:val="002058DC"/>
    <w:pPr>
      <w:spacing w:line="240" w:lineRule="auto"/>
    </w:pPr>
    <w:rPr>
      <w:sz w:val="20"/>
      <w:szCs w:val="20"/>
    </w:rPr>
  </w:style>
  <w:style w:type="character" w:customStyle="1" w:styleId="CommentTextChar">
    <w:name w:val="Comment Text Char"/>
    <w:basedOn w:val="DefaultParagraphFont"/>
    <w:link w:val="CommentText"/>
    <w:uiPriority w:val="99"/>
    <w:rsid w:val="002058DC"/>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2058DC"/>
    <w:rPr>
      <w:b/>
      <w:bCs/>
    </w:rPr>
  </w:style>
  <w:style w:type="character" w:customStyle="1" w:styleId="CommentSubjectChar">
    <w:name w:val="Comment Subject Char"/>
    <w:basedOn w:val="CommentTextChar"/>
    <w:link w:val="CommentSubject"/>
    <w:uiPriority w:val="99"/>
    <w:semiHidden/>
    <w:rsid w:val="002058DC"/>
    <w:rPr>
      <w:b/>
      <w:bCs/>
      <w:kern w:val="0"/>
      <w:sz w:val="20"/>
      <w:szCs w:val="20"/>
      <w:lang w:val="en-GB"/>
      <w14:ligatures w14:val="none"/>
    </w:rPr>
  </w:style>
  <w:style w:type="paragraph" w:styleId="BalloonText">
    <w:name w:val="Balloon Text"/>
    <w:basedOn w:val="Normal"/>
    <w:link w:val="BalloonTextChar"/>
    <w:uiPriority w:val="99"/>
    <w:semiHidden/>
    <w:unhideWhenUsed/>
    <w:rsid w:val="00205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8DC"/>
    <w:rPr>
      <w:rFonts w:ascii="Segoe UI" w:hAnsi="Segoe UI" w:cs="Segoe UI"/>
      <w:kern w:val="0"/>
      <w:sz w:val="18"/>
      <w:szCs w:val="18"/>
      <w:lang w:val="en-GB"/>
      <w14:ligatures w14:val="none"/>
    </w:rPr>
  </w:style>
  <w:style w:type="paragraph" w:styleId="FootnoteText">
    <w:name w:val="footnote text"/>
    <w:basedOn w:val="Normal"/>
    <w:link w:val="FootnoteTextChar"/>
    <w:uiPriority w:val="99"/>
    <w:semiHidden/>
    <w:unhideWhenUsed/>
    <w:rsid w:val="004276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683"/>
    <w:rPr>
      <w:kern w:val="0"/>
      <w:sz w:val="20"/>
      <w:szCs w:val="20"/>
      <w:lang w:val="en-GB"/>
      <w14:ligatures w14:val="none"/>
    </w:rPr>
  </w:style>
  <w:style w:type="character" w:styleId="FootnoteReference">
    <w:name w:val="footnote reference"/>
    <w:basedOn w:val="DefaultParagraphFont"/>
    <w:uiPriority w:val="99"/>
    <w:semiHidden/>
    <w:unhideWhenUsed/>
    <w:rsid w:val="00427683"/>
    <w:rPr>
      <w:vertAlign w:val="superscript"/>
    </w:rPr>
  </w:style>
  <w:style w:type="character" w:customStyle="1" w:styleId="hgkelc">
    <w:name w:val="hgkelc"/>
    <w:basedOn w:val="DefaultParagraphFont"/>
    <w:rsid w:val="003031E8"/>
  </w:style>
  <w:style w:type="paragraph" w:styleId="Revision">
    <w:name w:val="Revision"/>
    <w:hidden/>
    <w:uiPriority w:val="99"/>
    <w:semiHidden/>
    <w:rsid w:val="00B8239D"/>
    <w:pPr>
      <w:spacing w:after="0" w:line="240" w:lineRule="auto"/>
    </w:pPr>
    <w:rPr>
      <w:kern w:val="0"/>
      <w:lang w:val="en-GB"/>
      <w14:ligatures w14:val="none"/>
    </w:rPr>
  </w:style>
  <w:style w:type="character" w:customStyle="1" w:styleId="lrzxr">
    <w:name w:val="lrzxr"/>
    <w:basedOn w:val="DefaultParagraphFont"/>
    <w:rsid w:val="00CE6E60"/>
  </w:style>
  <w:style w:type="paragraph" w:styleId="NoSpacing">
    <w:name w:val="No Spacing"/>
    <w:uiPriority w:val="1"/>
    <w:qFormat/>
    <w:rsid w:val="00292085"/>
    <w:pPr>
      <w:spacing w:after="0" w:line="240" w:lineRule="auto"/>
    </w:pPr>
    <w:rPr>
      <w:kern w:val="0"/>
      <w:lang w:val="en-GB"/>
      <w14:ligatures w14:val="none"/>
    </w:rPr>
  </w:style>
  <w:style w:type="character" w:styleId="Hyperlink">
    <w:name w:val="Hyperlink"/>
    <w:basedOn w:val="DefaultParagraphFont"/>
    <w:uiPriority w:val="99"/>
    <w:unhideWhenUsed/>
    <w:rsid w:val="001D5845"/>
    <w:rPr>
      <w:color w:val="0000FF"/>
      <w:u w:val="single"/>
    </w:rPr>
  </w:style>
  <w:style w:type="character" w:styleId="Emphasis">
    <w:name w:val="Emphasis"/>
    <w:basedOn w:val="DefaultParagraphFont"/>
    <w:uiPriority w:val="20"/>
    <w:qFormat/>
    <w:rsid w:val="0093493A"/>
    <w:rPr>
      <w:i/>
      <w:iCs/>
    </w:rPr>
  </w:style>
  <w:style w:type="paragraph" w:customStyle="1" w:styleId="pf0">
    <w:name w:val="pf0"/>
    <w:basedOn w:val="Normal"/>
    <w:rsid w:val="009B0BE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f01">
    <w:name w:val="cf01"/>
    <w:basedOn w:val="DefaultParagraphFont"/>
    <w:rsid w:val="009B0BE0"/>
    <w:rPr>
      <w:rFonts w:ascii="Segoe UI" w:hAnsi="Segoe UI" w:cs="Segoe UI" w:hint="default"/>
      <w:b/>
      <w:bCs/>
      <w:color w:val="FF0000"/>
      <w:sz w:val="18"/>
      <w:szCs w:val="18"/>
    </w:rPr>
  </w:style>
  <w:style w:type="table" w:styleId="TableGrid">
    <w:name w:val="Table Grid"/>
    <w:basedOn w:val="TableNormal"/>
    <w:uiPriority w:val="39"/>
    <w:rsid w:val="00AE6F5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9246">
      <w:bodyDiv w:val="1"/>
      <w:marLeft w:val="0"/>
      <w:marRight w:val="0"/>
      <w:marTop w:val="0"/>
      <w:marBottom w:val="0"/>
      <w:divBdr>
        <w:top w:val="none" w:sz="0" w:space="0" w:color="auto"/>
        <w:left w:val="none" w:sz="0" w:space="0" w:color="auto"/>
        <w:bottom w:val="none" w:sz="0" w:space="0" w:color="auto"/>
        <w:right w:val="none" w:sz="0" w:space="0" w:color="auto"/>
      </w:divBdr>
    </w:div>
    <w:div w:id="662586859">
      <w:bodyDiv w:val="1"/>
      <w:marLeft w:val="0"/>
      <w:marRight w:val="0"/>
      <w:marTop w:val="0"/>
      <w:marBottom w:val="0"/>
      <w:divBdr>
        <w:top w:val="none" w:sz="0" w:space="0" w:color="auto"/>
        <w:left w:val="none" w:sz="0" w:space="0" w:color="auto"/>
        <w:bottom w:val="none" w:sz="0" w:space="0" w:color="auto"/>
        <w:right w:val="none" w:sz="0" w:space="0" w:color="auto"/>
      </w:divBdr>
    </w:div>
    <w:div w:id="1636063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ncalo.marques@zoomarine.p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3ECEA-F771-4B30-8627-60BC9ED2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18</Pages>
  <Words>8780</Words>
  <Characters>50046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Fahlman</dc:creator>
  <cp:keywords/>
  <dc:description/>
  <cp:lastModifiedBy>Stacy DeRuiter</cp:lastModifiedBy>
  <cp:revision>52</cp:revision>
  <dcterms:created xsi:type="dcterms:W3CDTF">2024-07-26T08:06:00Z</dcterms:created>
  <dcterms:modified xsi:type="dcterms:W3CDTF">2024-08-22T17:51:00Z</dcterms:modified>
</cp:coreProperties>
</file>